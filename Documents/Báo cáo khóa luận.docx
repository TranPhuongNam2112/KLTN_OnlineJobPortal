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6F292" w14:textId="3BD509D8" w:rsidR="00E227D5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TRƯỜNG ĐẠI HỌC SƯ PHẠM KỸ THUẬT THÀNH PHỐ HỒ CHÍ MINH</w:t>
      </w:r>
    </w:p>
    <w:p w14:paraId="2C599126" w14:textId="694A958D" w:rsidR="00E94DC6" w:rsidRPr="00E94DC6" w:rsidRDefault="00E94DC6" w:rsidP="00EA544D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5259E9D2" w14:textId="6D58366F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C2D35F6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6FC94C17" w14:textId="0B1AC183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9144B8E" wp14:editId="7B9DA18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0E02D4" w14:textId="128F86F0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7386BD9" w14:textId="080E25A8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21C7522F" w14:textId="76A898B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CF83EF6" w14:textId="1A94351E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42C679E5" w14:textId="533F104B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3560FFBD" w14:textId="77777777" w:rsidR="00E94DC6" w:rsidRDefault="00E94DC6" w:rsidP="00EA544D">
      <w:pPr>
        <w:spacing w:line="24" w:lineRule="atLeast"/>
        <w:jc w:val="center"/>
        <w:rPr>
          <w:rFonts w:cs="Times New Roman"/>
          <w:szCs w:val="26"/>
        </w:rPr>
      </w:pPr>
    </w:p>
    <w:p w14:paraId="79C7905B" w14:textId="7D195C54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705D4FE7" w14:textId="4B98D000" w:rsidR="00E94DC6" w:rsidRPr="001C012A" w:rsidRDefault="00E94DC6" w:rsidP="00EA544D">
      <w:pPr>
        <w:spacing w:line="24" w:lineRule="atLeast"/>
        <w:rPr>
          <w:rFonts w:cs="Times New Roman"/>
          <w:szCs w:val="26"/>
        </w:rPr>
      </w:pPr>
    </w:p>
    <w:p w14:paraId="40706CD6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1A28A6DB" w14:textId="681E3ABA" w:rsidR="00E94DC6" w:rsidRDefault="00E94DC6" w:rsidP="00EA544D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38C8615" w14:textId="4AAE9DAC" w:rsidR="00E94DC6" w:rsidRDefault="00E94DC6" w:rsidP="00EA544D">
      <w:pPr>
        <w:spacing w:line="24" w:lineRule="atLeast"/>
        <w:rPr>
          <w:rFonts w:cs="Times New Roman"/>
          <w:szCs w:val="26"/>
        </w:rPr>
      </w:pPr>
    </w:p>
    <w:p w14:paraId="3538723C" w14:textId="77777777" w:rsidR="001C012A" w:rsidRPr="001C012A" w:rsidRDefault="001C012A" w:rsidP="00EA544D">
      <w:pPr>
        <w:spacing w:line="24" w:lineRule="atLeast"/>
        <w:rPr>
          <w:rFonts w:cs="Times New Roman"/>
          <w:szCs w:val="26"/>
        </w:rPr>
      </w:pPr>
    </w:p>
    <w:p w14:paraId="4A605E98" w14:textId="05052B3D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SVTH</w:t>
      </w:r>
      <w:r w:rsidR="001C012A">
        <w:rPr>
          <w:rFonts w:cs="Times New Roman"/>
          <w:b/>
          <w:bCs/>
          <w:sz w:val="28"/>
          <w:szCs w:val="28"/>
        </w:rPr>
        <w:t>1</w:t>
      </w:r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Nguyễn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Thị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Ngọc</w:t>
      </w:r>
      <w:proofErr w:type="spellEnd"/>
      <w:r w:rsidR="001C012A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="001C012A"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6928B2D7" w14:textId="44C2029B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</w:r>
      <w:r w:rsidR="001C012A"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7EE1131B" w14:textId="2DB2EE45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446BA0C3" w14:textId="64E36A2A" w:rsidR="00E94DC6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51631996" w14:textId="6EE6B9D0" w:rsidR="00EA544D" w:rsidRDefault="00E94DC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705BEA85" w14:textId="35757280" w:rsidR="00EA544D" w:rsidRPr="001C012A" w:rsidRDefault="00EA544D" w:rsidP="00EA544D">
      <w:pPr>
        <w:spacing w:line="24" w:lineRule="atLeast"/>
        <w:rPr>
          <w:rFonts w:cs="Times New Roman"/>
          <w:szCs w:val="26"/>
        </w:rPr>
      </w:pPr>
    </w:p>
    <w:p w14:paraId="498795A3" w14:textId="45E6E861" w:rsidR="001C012A" w:rsidRDefault="001C012A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466DB75E" w14:textId="77777777" w:rsidR="00C224B6" w:rsidRDefault="00C224B6" w:rsidP="00EA544D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FED190C" w14:textId="7A205ABA" w:rsidR="00C224B6" w:rsidRDefault="00E94DC6" w:rsidP="00C224B6">
      <w:pPr>
        <w:spacing w:line="24" w:lineRule="atLeast"/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0153FC9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lastRenderedPageBreak/>
        <w:t>TRƯỜNG ĐẠI HỌC SƯ PHẠM KỸ THUẬT THÀNH PHỐ HỒ CHÍ MINH</w:t>
      </w:r>
    </w:p>
    <w:p w14:paraId="0E0D9555" w14:textId="77777777" w:rsidR="007B43A7" w:rsidRPr="00E94DC6" w:rsidRDefault="007B43A7" w:rsidP="007B43A7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94DC6">
        <w:rPr>
          <w:rFonts w:cs="Times New Roman"/>
          <w:b/>
          <w:bCs/>
          <w:szCs w:val="26"/>
        </w:rPr>
        <w:t>KHOA ĐÀO TẠO CHẤT LƯỢNG CAO</w:t>
      </w:r>
    </w:p>
    <w:p w14:paraId="3A269002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46F6F8F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217A666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CBFD9CD" wp14:editId="27137507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304925" cy="13239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7952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0B021459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9D354A0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B62641A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38A71B74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DD4FB17" w14:textId="77777777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6EB1AC45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  <w:r w:rsidRPr="00E94DC6">
        <w:rPr>
          <w:rFonts w:cs="Times New Roman"/>
          <w:b/>
          <w:bCs/>
          <w:sz w:val="32"/>
          <w:szCs w:val="32"/>
        </w:rPr>
        <w:t>ĐỒ ÁN TỐT NGHIỆP</w:t>
      </w:r>
    </w:p>
    <w:p w14:paraId="312ACA47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19EDF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56EA9C0A" w14:textId="77777777" w:rsidR="007B43A7" w:rsidRDefault="007B43A7" w:rsidP="007B43A7">
      <w:pPr>
        <w:spacing w:line="24" w:lineRule="atLeast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XÂY DỰNG TRANG WEB TỔNG HỢP VIỆC LÀM</w:t>
      </w:r>
    </w:p>
    <w:p w14:paraId="01711583" w14:textId="77777777" w:rsidR="007B43A7" w:rsidRDefault="007B43A7" w:rsidP="007B43A7">
      <w:pPr>
        <w:spacing w:line="24" w:lineRule="atLeast"/>
        <w:rPr>
          <w:rFonts w:cs="Times New Roman"/>
          <w:szCs w:val="26"/>
        </w:rPr>
      </w:pPr>
    </w:p>
    <w:p w14:paraId="6A52E8F3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09BFB27C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SVTH1: </w:t>
      </w:r>
      <w:proofErr w:type="spellStart"/>
      <w:r>
        <w:rPr>
          <w:rFonts w:cs="Times New Roman"/>
          <w:b/>
          <w:bCs/>
          <w:sz w:val="28"/>
          <w:szCs w:val="28"/>
        </w:rPr>
        <w:t>Trần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Phương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Nam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SVTH2: </w:t>
      </w:r>
      <w:proofErr w:type="spellStart"/>
      <w:r>
        <w:rPr>
          <w:rFonts w:cs="Times New Roman"/>
          <w:b/>
          <w:bCs/>
          <w:sz w:val="28"/>
          <w:szCs w:val="28"/>
        </w:rPr>
        <w:t>Nguyễn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Thị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Ngọc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Trân</w:t>
      </w:r>
      <w:proofErr w:type="spellEnd"/>
    </w:p>
    <w:p w14:paraId="1A2EF5D2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MSSV: 16110163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 xml:space="preserve">MSSV: </w:t>
      </w:r>
    </w:p>
    <w:p w14:paraId="16994AAA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Khóa</w:t>
      </w:r>
      <w:proofErr w:type="spellEnd"/>
      <w:r>
        <w:rPr>
          <w:rFonts w:cs="Times New Roman"/>
          <w:b/>
          <w:bCs/>
          <w:sz w:val="28"/>
          <w:szCs w:val="28"/>
        </w:rPr>
        <w:t>: K16</w:t>
      </w:r>
    </w:p>
    <w:p w14:paraId="11D21947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b/>
          <w:bCs/>
          <w:sz w:val="28"/>
          <w:szCs w:val="28"/>
        </w:rPr>
        <w:t>Ngành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cs="Times New Roman"/>
          <w:b/>
          <w:bCs/>
          <w:sz w:val="28"/>
          <w:szCs w:val="28"/>
        </w:rPr>
        <w:t>Công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nghệ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thông</w:t>
      </w:r>
      <w:proofErr w:type="spellEnd"/>
      <w:r>
        <w:rPr>
          <w:rFonts w:cs="Times New Roman"/>
          <w:b/>
          <w:bCs/>
          <w:sz w:val="28"/>
          <w:szCs w:val="28"/>
        </w:rPr>
        <w:t xml:space="preserve"> tin</w:t>
      </w:r>
    </w:p>
    <w:p w14:paraId="44207124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GVHD: TS. </w:t>
      </w:r>
      <w:proofErr w:type="spellStart"/>
      <w:r>
        <w:rPr>
          <w:rFonts w:cs="Times New Roman"/>
          <w:b/>
          <w:bCs/>
          <w:sz w:val="28"/>
          <w:szCs w:val="28"/>
        </w:rPr>
        <w:t>Huỳnh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Xuân</w:t>
      </w:r>
      <w:proofErr w:type="spellEnd"/>
      <w:r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cs="Times New Roman"/>
          <w:b/>
          <w:bCs/>
          <w:sz w:val="28"/>
          <w:szCs w:val="28"/>
        </w:rPr>
        <w:t>Phụng</w:t>
      </w:r>
      <w:proofErr w:type="spellEnd"/>
    </w:p>
    <w:p w14:paraId="2BA13C55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639462F1" w14:textId="77777777" w:rsidR="007B43A7" w:rsidRPr="001C012A" w:rsidRDefault="007B43A7" w:rsidP="007B43A7">
      <w:pPr>
        <w:spacing w:line="24" w:lineRule="atLeast"/>
        <w:rPr>
          <w:rFonts w:cs="Times New Roman"/>
          <w:szCs w:val="26"/>
        </w:rPr>
      </w:pPr>
    </w:p>
    <w:p w14:paraId="4EA49E21" w14:textId="77777777" w:rsidR="007B43A7" w:rsidRDefault="007B43A7" w:rsidP="007B43A7">
      <w:pPr>
        <w:spacing w:line="24" w:lineRule="atLeast"/>
        <w:rPr>
          <w:rFonts w:cs="Times New Roman"/>
          <w:b/>
          <w:bCs/>
          <w:sz w:val="28"/>
          <w:szCs w:val="28"/>
        </w:rPr>
      </w:pPr>
    </w:p>
    <w:p w14:paraId="7B43BAEF" w14:textId="77777777" w:rsidR="00710A17" w:rsidRDefault="007B43A7" w:rsidP="007B43A7">
      <w:pPr>
        <w:spacing w:line="24" w:lineRule="atLeast"/>
        <w:jc w:val="center"/>
        <w:rPr>
          <w:rFonts w:cs="Times New Roman"/>
          <w:szCs w:val="26"/>
        </w:rPr>
        <w:sectPr w:rsidR="00710A17" w:rsidSect="00C224B6">
          <w:footerReference w:type="default" r:id="rId9"/>
          <w:pgSz w:w="12240" w:h="15840"/>
          <w:pgMar w:top="1701" w:right="1134" w:bottom="1985" w:left="1985" w:header="1134" w:footer="1134" w:gutter="0"/>
          <w:cols w:space="720"/>
          <w:docGrid w:linePitch="360"/>
        </w:sectPr>
      </w:pPr>
      <w:r>
        <w:rPr>
          <w:rFonts w:cs="Times New Roman"/>
          <w:szCs w:val="26"/>
        </w:rPr>
        <w:t xml:space="preserve">TP. </w:t>
      </w:r>
      <w:proofErr w:type="spellStart"/>
      <w:r>
        <w:rPr>
          <w:rFonts w:cs="Times New Roman"/>
          <w:szCs w:val="26"/>
        </w:rPr>
        <w:t>Hồ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Chí</w:t>
      </w:r>
      <w:proofErr w:type="spellEnd"/>
      <w:r>
        <w:rPr>
          <w:rFonts w:cs="Times New Roman"/>
          <w:szCs w:val="26"/>
        </w:rPr>
        <w:t xml:space="preserve"> Minh, </w:t>
      </w:r>
      <w:proofErr w:type="spellStart"/>
      <w:r>
        <w:rPr>
          <w:rFonts w:cs="Times New Roman"/>
          <w:szCs w:val="26"/>
        </w:rPr>
        <w:t>tháng</w:t>
      </w:r>
      <w:proofErr w:type="spellEnd"/>
      <w:r>
        <w:rPr>
          <w:rFonts w:cs="Times New Roman"/>
          <w:szCs w:val="26"/>
        </w:rPr>
        <w:t xml:space="preserve"> 06 </w:t>
      </w:r>
      <w:proofErr w:type="spellStart"/>
      <w:r>
        <w:rPr>
          <w:rFonts w:cs="Times New Roman"/>
          <w:szCs w:val="26"/>
        </w:rPr>
        <w:t>năm</w:t>
      </w:r>
      <w:proofErr w:type="spellEnd"/>
      <w:r>
        <w:rPr>
          <w:rFonts w:cs="Times New Roman"/>
          <w:szCs w:val="26"/>
        </w:rPr>
        <w:t xml:space="preserve"> 2020</w:t>
      </w:r>
    </w:p>
    <w:p w14:paraId="70675C94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766F47E0" wp14:editId="26255E3A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1717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11" y="21346"/>
                <wp:lineTo x="2141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A544D">
        <w:rPr>
          <w:rFonts w:cs="Times New Roman"/>
          <w:szCs w:val="26"/>
        </w:rPr>
        <w:t>CỘNG HÒA XÃ HỘI CHỦ NGHĨA VIỆT NAM</w:t>
      </w:r>
    </w:p>
    <w:p w14:paraId="4857A069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Độc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lập</w:t>
      </w:r>
      <w:proofErr w:type="spellEnd"/>
      <w:r w:rsidRPr="00EA544D">
        <w:rPr>
          <w:rFonts w:cs="Times New Roman"/>
          <w:szCs w:val="26"/>
        </w:rPr>
        <w:t xml:space="preserve"> – </w:t>
      </w:r>
      <w:proofErr w:type="spellStart"/>
      <w:r w:rsidRPr="00EA544D">
        <w:rPr>
          <w:rFonts w:cs="Times New Roman"/>
          <w:szCs w:val="26"/>
        </w:rPr>
        <w:t>Tư</w:t>
      </w:r>
      <w:proofErr w:type="spellEnd"/>
      <w:r w:rsidRPr="00EA544D">
        <w:rPr>
          <w:rFonts w:cs="Times New Roman"/>
          <w:szCs w:val="26"/>
        </w:rPr>
        <w:t xml:space="preserve">̣ do – </w:t>
      </w:r>
      <w:proofErr w:type="spellStart"/>
      <w:r w:rsidRPr="00EA544D">
        <w:rPr>
          <w:rFonts w:cs="Times New Roman"/>
          <w:szCs w:val="26"/>
        </w:rPr>
        <w:t>Hạnh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phúc</w:t>
      </w:r>
      <w:proofErr w:type="spellEnd"/>
    </w:p>
    <w:p w14:paraId="64B1C5B7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>----***----</w:t>
      </w:r>
    </w:p>
    <w:p w14:paraId="12FAFB10" w14:textId="77777777" w:rsidR="00710A17" w:rsidRDefault="00710A17" w:rsidP="00710A17">
      <w:pPr>
        <w:spacing w:line="24" w:lineRule="atLeast"/>
        <w:jc w:val="center"/>
        <w:rPr>
          <w:rFonts w:cs="Times New Roman"/>
          <w:szCs w:val="26"/>
        </w:rPr>
      </w:pPr>
    </w:p>
    <w:p w14:paraId="417E58C6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  <w:r>
        <w:rPr>
          <w:rStyle w:val="fontstyle01"/>
        </w:rPr>
        <w:t xml:space="preserve">Tp. </w:t>
      </w:r>
      <w:proofErr w:type="spellStart"/>
      <w:r>
        <w:rPr>
          <w:rStyle w:val="fontstyle01"/>
        </w:rPr>
        <w:t>Hồ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Chí</w:t>
      </w:r>
      <w:proofErr w:type="spellEnd"/>
      <w:r>
        <w:rPr>
          <w:rStyle w:val="fontstyle01"/>
        </w:rPr>
        <w:t xml:space="preserve"> Minh,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28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06 </w:t>
      </w:r>
      <w:proofErr w:type="spellStart"/>
      <w:r>
        <w:rPr>
          <w:rStyle w:val="fontstyle01"/>
        </w:rPr>
        <w:t>năm</w:t>
      </w:r>
      <w:proofErr w:type="spellEnd"/>
      <w:r>
        <w:rPr>
          <w:rStyle w:val="fontstyle01"/>
        </w:rPr>
        <w:t xml:space="preserve"> 2020</w:t>
      </w:r>
    </w:p>
    <w:p w14:paraId="2720741B" w14:textId="77777777" w:rsidR="00710A17" w:rsidRDefault="00710A17" w:rsidP="00710A17">
      <w:pPr>
        <w:spacing w:line="24" w:lineRule="atLeast"/>
        <w:jc w:val="right"/>
        <w:rPr>
          <w:rStyle w:val="fontstyle01"/>
        </w:rPr>
      </w:pPr>
    </w:p>
    <w:p w14:paraId="2312F0EC" w14:textId="77777777" w:rsidR="00710A17" w:rsidRDefault="00710A17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0" w:name="_Toc43809815"/>
      <w:r w:rsidRPr="00EA544D">
        <w:t>NHIỆM VỤ ĐỒ ÁN TỐT NGHIỆP</w:t>
      </w:r>
      <w:bookmarkEnd w:id="0"/>
    </w:p>
    <w:p w14:paraId="28B161A8" w14:textId="77777777" w:rsidR="00710A17" w:rsidRPr="00EA544D" w:rsidRDefault="00710A17" w:rsidP="00710A17">
      <w:pPr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p w14:paraId="37FC2E4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1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6088B8EE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Họ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và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sinh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2</w:t>
      </w:r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MSSV:</w:t>
      </w:r>
    </w:p>
    <w:p w14:paraId="782B5973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Ngành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Lớp</w:t>
      </w:r>
      <w:proofErr w:type="spellEnd"/>
      <w:r w:rsidRPr="00EA544D">
        <w:rPr>
          <w:rFonts w:cs="Times New Roman"/>
          <w:szCs w:val="26"/>
        </w:rPr>
        <w:t>:</w:t>
      </w:r>
    </w:p>
    <w:p w14:paraId="32138C8F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Giảng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viên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hướng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dẫn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ĐT:</w:t>
      </w:r>
    </w:p>
    <w:p w14:paraId="3304267D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proofErr w:type="spellStart"/>
      <w:r w:rsidRPr="00EA544D">
        <w:rPr>
          <w:rFonts w:cs="Times New Roman"/>
          <w:szCs w:val="26"/>
        </w:rPr>
        <w:t>Ngày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nhận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proofErr w:type="spellStart"/>
      <w:r w:rsidRPr="00EA544D">
        <w:rPr>
          <w:rFonts w:cs="Times New Roman"/>
          <w:szCs w:val="26"/>
        </w:rPr>
        <w:t>Ngày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nộp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41454966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1A1DAC8B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1. </w:t>
      </w:r>
      <w:proofErr w:type="spellStart"/>
      <w:r w:rsidRPr="00EA544D">
        <w:rPr>
          <w:rFonts w:cs="Times New Roman"/>
          <w:szCs w:val="26"/>
        </w:rPr>
        <w:t>Tên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>:</w:t>
      </w:r>
    </w:p>
    <w:p w14:paraId="7F7105D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2DFA15E6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2. </w:t>
      </w:r>
      <w:proofErr w:type="spellStart"/>
      <w:r w:rsidRPr="00EA544D">
        <w:rPr>
          <w:rFonts w:cs="Times New Roman"/>
          <w:szCs w:val="26"/>
        </w:rPr>
        <w:t>Các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số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, </w:t>
      </w:r>
      <w:proofErr w:type="spellStart"/>
      <w:r w:rsidRPr="00EA544D">
        <w:rPr>
          <w:rFonts w:cs="Times New Roman"/>
          <w:szCs w:val="26"/>
        </w:rPr>
        <w:t>tài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liệu</w:t>
      </w:r>
      <w:proofErr w:type="spellEnd"/>
      <w:r w:rsidRPr="00EA544D">
        <w:rPr>
          <w:rFonts w:cs="Times New Roman"/>
          <w:szCs w:val="26"/>
        </w:rPr>
        <w:t xml:space="preserve"> ban </w:t>
      </w:r>
      <w:proofErr w:type="spellStart"/>
      <w:r w:rsidRPr="00EA544D">
        <w:rPr>
          <w:rFonts w:cs="Times New Roman"/>
          <w:szCs w:val="26"/>
        </w:rPr>
        <w:t>đầu</w:t>
      </w:r>
      <w:proofErr w:type="spellEnd"/>
      <w:r w:rsidRPr="00EA544D">
        <w:rPr>
          <w:rFonts w:cs="Times New Roman"/>
          <w:szCs w:val="26"/>
        </w:rPr>
        <w:t>:</w:t>
      </w:r>
    </w:p>
    <w:p w14:paraId="6E26D7B7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32E8C67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3. </w:t>
      </w:r>
      <w:proofErr w:type="spellStart"/>
      <w:r w:rsidRPr="00EA544D">
        <w:rPr>
          <w:rFonts w:cs="Times New Roman"/>
          <w:szCs w:val="26"/>
        </w:rPr>
        <w:t>Nội</w:t>
      </w:r>
      <w:proofErr w:type="spellEnd"/>
      <w:r w:rsidRPr="00EA544D">
        <w:rPr>
          <w:rFonts w:cs="Times New Roman"/>
          <w:szCs w:val="26"/>
        </w:rPr>
        <w:t xml:space="preserve"> dung </w:t>
      </w:r>
      <w:proofErr w:type="spellStart"/>
      <w:r w:rsidRPr="00EA544D">
        <w:rPr>
          <w:rFonts w:cs="Times New Roman"/>
          <w:szCs w:val="26"/>
        </w:rPr>
        <w:t>thực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hiện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đề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tài</w:t>
      </w:r>
      <w:proofErr w:type="spellEnd"/>
      <w:r w:rsidRPr="00EA544D">
        <w:rPr>
          <w:rFonts w:cs="Times New Roman"/>
          <w:szCs w:val="26"/>
        </w:rPr>
        <w:t>:</w:t>
      </w:r>
    </w:p>
    <w:p w14:paraId="0BCD2E40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59741721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4. </w:t>
      </w:r>
      <w:proofErr w:type="spellStart"/>
      <w:r w:rsidRPr="00EA544D">
        <w:rPr>
          <w:rFonts w:cs="Times New Roman"/>
          <w:szCs w:val="26"/>
        </w:rPr>
        <w:t>Sản</w:t>
      </w:r>
      <w:proofErr w:type="spellEnd"/>
      <w:r w:rsidRPr="00EA544D">
        <w:rPr>
          <w:rFonts w:cs="Times New Roman"/>
          <w:szCs w:val="26"/>
        </w:rPr>
        <w:t xml:space="preserve"> </w:t>
      </w:r>
      <w:proofErr w:type="spellStart"/>
      <w:r w:rsidRPr="00EA544D">
        <w:rPr>
          <w:rFonts w:cs="Times New Roman"/>
          <w:szCs w:val="26"/>
        </w:rPr>
        <w:t>phẩm</w:t>
      </w:r>
      <w:proofErr w:type="spellEnd"/>
      <w:r w:rsidRPr="00EA544D">
        <w:rPr>
          <w:rFonts w:cs="Times New Roman"/>
          <w:szCs w:val="26"/>
        </w:rPr>
        <w:t>:</w:t>
      </w:r>
    </w:p>
    <w:p w14:paraId="55A82A93" w14:textId="77777777" w:rsidR="00710A17" w:rsidRDefault="00710A17" w:rsidP="00710A17">
      <w:pPr>
        <w:spacing w:line="24" w:lineRule="atLeast"/>
        <w:rPr>
          <w:rFonts w:cs="Times New Roman"/>
          <w:szCs w:val="26"/>
        </w:rPr>
      </w:pPr>
    </w:p>
    <w:p w14:paraId="2F761E39" w14:textId="77777777" w:rsidR="00710A17" w:rsidRPr="00EA544D" w:rsidRDefault="00710A17" w:rsidP="00710A17">
      <w:pPr>
        <w:spacing w:line="24" w:lineRule="atLeast"/>
        <w:rPr>
          <w:rFonts w:cs="Times New Roman"/>
          <w:szCs w:val="26"/>
        </w:rPr>
      </w:pPr>
    </w:p>
    <w:p w14:paraId="61723BDC" w14:textId="77777777" w:rsidR="00710A17" w:rsidRDefault="00710A17" w:rsidP="00710A17">
      <w:pPr>
        <w:spacing w:line="24" w:lineRule="atLeast"/>
        <w:ind w:firstLine="720"/>
        <w:rPr>
          <w:rFonts w:cs="Times New Roman"/>
          <w:szCs w:val="26"/>
        </w:rPr>
      </w:pPr>
      <w:r w:rsidRPr="00EA544D">
        <w:rPr>
          <w:rFonts w:cs="Times New Roman"/>
          <w:szCs w:val="26"/>
        </w:rPr>
        <w:t xml:space="preserve">TRƯỞNG NGÀNH </w:t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tab/>
      </w:r>
      <w:r w:rsidRPr="00EA544D">
        <w:rPr>
          <w:rFonts w:cs="Times New Roman"/>
          <w:szCs w:val="26"/>
        </w:rPr>
        <w:t>GIẢNG VIÊN HƯỚNG DẪN</w:t>
      </w:r>
    </w:p>
    <w:p w14:paraId="1C532504" w14:textId="6C6BB676" w:rsidR="007B43A7" w:rsidRDefault="007B43A7" w:rsidP="007B43A7">
      <w:pPr>
        <w:spacing w:line="24" w:lineRule="atLeast"/>
        <w:jc w:val="center"/>
        <w:rPr>
          <w:rFonts w:cs="Times New Roman"/>
          <w:szCs w:val="26"/>
        </w:rPr>
      </w:pPr>
    </w:p>
    <w:p w14:paraId="7E8A4AEC" w14:textId="1A694D94" w:rsidR="00E21CB2" w:rsidRDefault="00E21CB2" w:rsidP="00EA544D">
      <w:pPr>
        <w:spacing w:line="24" w:lineRule="atLeast"/>
        <w:ind w:firstLine="720"/>
        <w:rPr>
          <w:rFonts w:cs="Times New Roman"/>
          <w:szCs w:val="26"/>
        </w:rPr>
      </w:pPr>
    </w:p>
    <w:p w14:paraId="4FD861D5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C000F4" wp14:editId="49291715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3B2E097D" w14:textId="77777777" w:rsidR="00E21CB2" w:rsidRPr="00E21CB2" w:rsidRDefault="00E21CB2" w:rsidP="00E21CB2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4D0DC23D" w14:textId="23068F45" w:rsidR="00E21CB2" w:rsidRPr="00AC43EC" w:rsidRDefault="00E21CB2" w:rsidP="00AC43EC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75D17EC9" w14:textId="00F9DCC2" w:rsidR="00417D1C" w:rsidRPr="00417D1C" w:rsidRDefault="00E21CB2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1" w:name="_Toc43809816"/>
      <w:r w:rsidRPr="00E21CB2">
        <w:t>PHIẾU NHẬN XÉT CỦA GIÁO VIÊN HƯỚNG DẪN</w:t>
      </w:r>
      <w:bookmarkEnd w:id="1"/>
    </w:p>
    <w:p w14:paraId="14F844FE" w14:textId="567B3656" w:rsidR="00E21CB2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0EA5B1BD" w14:textId="58F6E36D" w:rsidR="00ED225A" w:rsidRDefault="00ED225A" w:rsidP="00AC43EC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 w:rsidR="00AC43EC">
        <w:rPr>
          <w:rFonts w:cs="Times New Roman"/>
          <w:szCs w:val="26"/>
        </w:rPr>
        <w:tab/>
        <w:t xml:space="preserve">MSSV: </w:t>
      </w:r>
      <w:r w:rsidR="00AC43EC">
        <w:rPr>
          <w:rFonts w:cs="Times New Roman"/>
          <w:szCs w:val="26"/>
        </w:rPr>
        <w:tab/>
      </w:r>
    </w:p>
    <w:p w14:paraId="127FA95D" w14:textId="5CA78169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0095DC5" w14:textId="0B7F68F0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DB9F929" w14:textId="3234217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hướng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dẫn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032B64A0" w14:textId="61ABF5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1CFE7D32" w14:textId="154303A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46F07F5A" w14:textId="57E48CB8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E2A0A39" w14:textId="31E96554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1E10C73" w14:textId="11A775D1" w:rsidR="00BB56CE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529BA36" w14:textId="23DB5B6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314ED1DE" w14:textId="45C25276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B7791CE" w14:textId="77777777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CAED7CF" w14:textId="45216F0A" w:rsidR="00AC43EC" w:rsidRDefault="00BB56CE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 w:rsidR="00AC43EC">
        <w:rPr>
          <w:rFonts w:cs="Times New Roman"/>
          <w:szCs w:val="26"/>
        </w:rPr>
        <w:br/>
        <w:t xml:space="preserve">3. </w:t>
      </w:r>
      <w:proofErr w:type="spellStart"/>
      <w:r w:rsidR="00AC43EC">
        <w:rPr>
          <w:rFonts w:cs="Times New Roman"/>
          <w:szCs w:val="26"/>
        </w:rPr>
        <w:t>Khuyết</w:t>
      </w:r>
      <w:proofErr w:type="spellEnd"/>
      <w:r w:rsidR="00AC43EC">
        <w:rPr>
          <w:rFonts w:cs="Times New Roman"/>
          <w:szCs w:val="26"/>
        </w:rPr>
        <w:t xml:space="preserve"> </w:t>
      </w:r>
      <w:proofErr w:type="spellStart"/>
      <w:r w:rsidR="00AC43EC">
        <w:rPr>
          <w:rFonts w:cs="Times New Roman"/>
          <w:szCs w:val="26"/>
        </w:rPr>
        <w:t>điêm</w:t>
      </w:r>
      <w:proofErr w:type="spellEnd"/>
    </w:p>
    <w:p w14:paraId="46A6C6C5" w14:textId="17B75513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AA6FE0E" w14:textId="4656FA8B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4AD304D2" w14:textId="264403EA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1A56ED2B" w14:textId="7A7F0B6D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76E654DF" w14:textId="4EE718F7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12B58C82" w14:textId="6879B9BC" w:rsidR="00AC43EC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0D74EEB" w14:textId="4B5AF626" w:rsidR="00AC43EC" w:rsidRDefault="00AC43EC" w:rsidP="00AC43EC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6C49FB35" w14:textId="6D370EB2" w:rsidR="00BB56CE" w:rsidRDefault="00AC43EC" w:rsidP="00AC43EC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4D2AAE2" w14:textId="77777777" w:rsidR="00AC43EC" w:rsidRDefault="00AC43EC" w:rsidP="00AC43EC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39E22FE7" w14:textId="77777777" w:rsidR="00AC43EC" w:rsidRDefault="00AC43EC" w:rsidP="00AC43EC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hướng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dẫn</w:t>
      </w:r>
      <w:proofErr w:type="spellEnd"/>
    </w:p>
    <w:p w14:paraId="6ADA9147" w14:textId="738469F7" w:rsidR="00AC43EC" w:rsidRPr="00AC43EC" w:rsidRDefault="00AC43EC" w:rsidP="00AC43EC">
      <w:pPr>
        <w:spacing w:line="192" w:lineRule="auto"/>
        <w:ind w:left="432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3E3C6E4F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b/>
          <w:bCs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D5C2A3" wp14:editId="68988B67">
            <wp:simplePos x="0" y="0"/>
            <wp:positionH relativeFrom="column">
              <wp:posOffset>168275</wp:posOffset>
            </wp:positionH>
            <wp:positionV relativeFrom="paragraph">
              <wp:posOffset>0</wp:posOffset>
            </wp:positionV>
            <wp:extent cx="2057400" cy="809625"/>
            <wp:effectExtent l="0" t="0" r="0" b="9525"/>
            <wp:wrapThrough wrapText="bothSides">
              <wp:wrapPolygon edited="0">
                <wp:start x="0" y="0"/>
                <wp:lineTo x="0" y="21346"/>
                <wp:lineTo x="21400" y="21346"/>
                <wp:lineTo x="2140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21CB2">
        <w:rPr>
          <w:rFonts w:cs="Times New Roman"/>
          <w:b/>
          <w:bCs/>
          <w:szCs w:val="26"/>
        </w:rPr>
        <w:t>CỘNG HÒA XÃ HỘI CHỦ NGHĨA VIỆT NAM</w:t>
      </w:r>
    </w:p>
    <w:p w14:paraId="2F60ACD5" w14:textId="77777777" w:rsidR="001C012A" w:rsidRPr="00E21CB2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proofErr w:type="spellStart"/>
      <w:r w:rsidRPr="00E21CB2">
        <w:rPr>
          <w:rFonts w:cs="Times New Roman"/>
          <w:b/>
          <w:bCs/>
          <w:szCs w:val="26"/>
        </w:rPr>
        <w:t>Độc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lập</w:t>
      </w:r>
      <w:proofErr w:type="spellEnd"/>
      <w:r w:rsidRPr="00E21CB2">
        <w:rPr>
          <w:rFonts w:cs="Times New Roman"/>
          <w:b/>
          <w:bCs/>
          <w:szCs w:val="26"/>
        </w:rPr>
        <w:t xml:space="preserve"> – </w:t>
      </w:r>
      <w:proofErr w:type="spellStart"/>
      <w:r w:rsidRPr="00E21CB2">
        <w:rPr>
          <w:rFonts w:cs="Times New Roman"/>
          <w:b/>
          <w:bCs/>
          <w:szCs w:val="26"/>
        </w:rPr>
        <w:t>Tư</w:t>
      </w:r>
      <w:proofErr w:type="spellEnd"/>
      <w:r w:rsidRPr="00E21CB2">
        <w:rPr>
          <w:rFonts w:cs="Times New Roman"/>
          <w:b/>
          <w:bCs/>
          <w:szCs w:val="26"/>
        </w:rPr>
        <w:t xml:space="preserve">̣ do – </w:t>
      </w:r>
      <w:proofErr w:type="spellStart"/>
      <w:r w:rsidRPr="00E21CB2">
        <w:rPr>
          <w:rFonts w:cs="Times New Roman"/>
          <w:b/>
          <w:bCs/>
          <w:szCs w:val="26"/>
        </w:rPr>
        <w:t>Hạnh</w:t>
      </w:r>
      <w:proofErr w:type="spellEnd"/>
      <w:r w:rsidRPr="00E21CB2">
        <w:rPr>
          <w:rFonts w:cs="Times New Roman"/>
          <w:b/>
          <w:bCs/>
          <w:szCs w:val="26"/>
        </w:rPr>
        <w:t xml:space="preserve"> </w:t>
      </w:r>
      <w:proofErr w:type="spellStart"/>
      <w:r w:rsidRPr="00E21CB2">
        <w:rPr>
          <w:rFonts w:cs="Times New Roman"/>
          <w:b/>
          <w:bCs/>
          <w:szCs w:val="26"/>
        </w:rPr>
        <w:t>phúc</w:t>
      </w:r>
      <w:proofErr w:type="spellEnd"/>
    </w:p>
    <w:p w14:paraId="2AD342F1" w14:textId="77777777" w:rsidR="001C012A" w:rsidRPr="00AC43EC" w:rsidRDefault="001C012A" w:rsidP="001C012A">
      <w:pPr>
        <w:spacing w:line="24" w:lineRule="atLeast"/>
        <w:jc w:val="center"/>
        <w:rPr>
          <w:rFonts w:cs="Times New Roman"/>
          <w:b/>
          <w:bCs/>
          <w:szCs w:val="26"/>
        </w:rPr>
      </w:pPr>
      <w:r w:rsidRPr="00E21CB2">
        <w:rPr>
          <w:rFonts w:cs="Times New Roman"/>
          <w:b/>
          <w:bCs/>
          <w:szCs w:val="26"/>
        </w:rPr>
        <w:t>----***----</w:t>
      </w:r>
    </w:p>
    <w:p w14:paraId="05BBF00C" w14:textId="73C30DAC" w:rsidR="001C012A" w:rsidRPr="00AC43EC" w:rsidRDefault="001C012A" w:rsidP="00956056">
      <w:pPr>
        <w:pStyle w:val="Heading1"/>
        <w:numPr>
          <w:ilvl w:val="0"/>
          <w:numId w:val="0"/>
        </w:numPr>
        <w:ind w:left="360"/>
        <w:jc w:val="center"/>
      </w:pPr>
      <w:bookmarkStart w:id="2" w:name="_Toc43809817"/>
      <w:r w:rsidRPr="00E21CB2">
        <w:t xml:space="preserve">PHIẾU NHẬN XÉT CỦA GIÁO VIÊN </w:t>
      </w:r>
      <w:r w:rsidR="00417D1C">
        <w:t>PHẢN BIỆN</w:t>
      </w:r>
      <w:bookmarkEnd w:id="2"/>
    </w:p>
    <w:p w14:paraId="15F49D55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SV1: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6444765B" w14:textId="77777777" w:rsidR="001C012A" w:rsidRDefault="001C012A" w:rsidP="001C012A">
      <w:pPr>
        <w:tabs>
          <w:tab w:val="left" w:leader="dot" w:pos="6480"/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SV2:</w:t>
      </w:r>
      <w:r>
        <w:rPr>
          <w:rFonts w:cs="Times New Roman"/>
          <w:szCs w:val="26"/>
        </w:rPr>
        <w:tab/>
        <w:t xml:space="preserve">MSSV: </w:t>
      </w:r>
      <w:r>
        <w:rPr>
          <w:rFonts w:cs="Times New Roman"/>
          <w:szCs w:val="26"/>
        </w:rPr>
        <w:tab/>
      </w:r>
    </w:p>
    <w:p w14:paraId="317D6EE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Ngành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341478B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tài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10672A45" w14:textId="13C1C001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proofErr w:type="spellStart"/>
      <w:r>
        <w:rPr>
          <w:rFonts w:cs="Times New Roman"/>
          <w:szCs w:val="26"/>
        </w:rPr>
        <w:t>Họ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  <w:r>
        <w:rPr>
          <w:rFonts w:cs="Times New Roman"/>
          <w:szCs w:val="26"/>
        </w:rPr>
        <w:t xml:space="preserve">: </w:t>
      </w:r>
      <w:r>
        <w:rPr>
          <w:rFonts w:cs="Times New Roman"/>
          <w:szCs w:val="26"/>
        </w:rPr>
        <w:tab/>
      </w:r>
    </w:p>
    <w:p w14:paraId="60CD583B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b/>
          <w:bCs/>
          <w:szCs w:val="26"/>
        </w:rPr>
      </w:pPr>
      <w:r w:rsidRPr="00AC43EC">
        <w:rPr>
          <w:rFonts w:cs="Times New Roman"/>
          <w:b/>
          <w:bCs/>
          <w:szCs w:val="26"/>
        </w:rPr>
        <w:t>NHẬN XÉT</w:t>
      </w:r>
    </w:p>
    <w:p w14:paraId="40BEADF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1. </w:t>
      </w:r>
      <w:proofErr w:type="spellStart"/>
      <w:r>
        <w:rPr>
          <w:rFonts w:cs="Times New Roman"/>
          <w:szCs w:val="26"/>
        </w:rPr>
        <w:t>Về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nội</w:t>
      </w:r>
      <w:proofErr w:type="spellEnd"/>
      <w:r>
        <w:rPr>
          <w:rFonts w:cs="Times New Roman"/>
          <w:szCs w:val="26"/>
        </w:rPr>
        <w:t xml:space="preserve"> dung </w:t>
      </w:r>
      <w:proofErr w:type="spellStart"/>
      <w:r>
        <w:rPr>
          <w:rFonts w:cs="Times New Roman"/>
          <w:szCs w:val="26"/>
        </w:rPr>
        <w:t>và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lượng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công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việc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đã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thực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hiện</w:t>
      </w:r>
      <w:proofErr w:type="spellEnd"/>
    </w:p>
    <w:p w14:paraId="6E25CBF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B0E31F2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9EF6B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F6CAB18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2. </w:t>
      </w:r>
      <w:proofErr w:type="spellStart"/>
      <w:r>
        <w:rPr>
          <w:rFonts w:cs="Times New Roman"/>
          <w:szCs w:val="26"/>
        </w:rPr>
        <w:t>Ưu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</w:p>
    <w:p w14:paraId="76EC89E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B73B9CF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51AC384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r>
        <w:rPr>
          <w:rFonts w:cs="Times New Roman"/>
          <w:szCs w:val="26"/>
        </w:rPr>
        <w:br/>
        <w:t xml:space="preserve">3. </w:t>
      </w:r>
      <w:proofErr w:type="spellStart"/>
      <w:r>
        <w:rPr>
          <w:rFonts w:cs="Times New Roman"/>
          <w:szCs w:val="26"/>
        </w:rPr>
        <w:t>Khuyết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điêm</w:t>
      </w:r>
      <w:proofErr w:type="spellEnd"/>
    </w:p>
    <w:p w14:paraId="56F8D6C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354BDAE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04FD7BD4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4. </w:t>
      </w:r>
      <w:proofErr w:type="spellStart"/>
      <w:r>
        <w:rPr>
          <w:rFonts w:cs="Times New Roman"/>
          <w:szCs w:val="26"/>
        </w:rPr>
        <w:t>Đề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nghị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bảo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vệ</w:t>
      </w:r>
      <w:proofErr w:type="spellEnd"/>
      <w:r>
        <w:rPr>
          <w:rFonts w:cs="Times New Roman"/>
          <w:szCs w:val="26"/>
        </w:rPr>
        <w:t xml:space="preserve"> hay </w:t>
      </w:r>
      <w:proofErr w:type="spellStart"/>
      <w:r>
        <w:rPr>
          <w:rFonts w:cs="Times New Roman"/>
          <w:szCs w:val="26"/>
        </w:rPr>
        <w:t>không</w:t>
      </w:r>
      <w:proofErr w:type="spellEnd"/>
      <w:r>
        <w:rPr>
          <w:rFonts w:cs="Times New Roman"/>
          <w:szCs w:val="26"/>
        </w:rPr>
        <w:t>?</w:t>
      </w:r>
    </w:p>
    <w:p w14:paraId="0B842FA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69253059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5.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loại</w:t>
      </w:r>
      <w:proofErr w:type="spellEnd"/>
    </w:p>
    <w:p w14:paraId="52BCAAE3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2AF4972A" w14:textId="77777777" w:rsidR="001C012A" w:rsidRDefault="001C012A" w:rsidP="001C012A">
      <w:pPr>
        <w:tabs>
          <w:tab w:val="left" w:leader="dot" w:pos="1890"/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6.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 xml:space="preserve"> (</w:t>
      </w:r>
      <w:proofErr w:type="spellStart"/>
      <w:r>
        <w:rPr>
          <w:rFonts w:cs="Times New Roman"/>
          <w:szCs w:val="26"/>
        </w:rPr>
        <w:t>Bằng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chữ</w:t>
      </w:r>
      <w:proofErr w:type="spellEnd"/>
      <w:r>
        <w:rPr>
          <w:rFonts w:cs="Times New Roman"/>
          <w:szCs w:val="26"/>
        </w:rPr>
        <w:t>:</w:t>
      </w:r>
      <w:r>
        <w:rPr>
          <w:rFonts w:cs="Times New Roman"/>
          <w:szCs w:val="26"/>
        </w:rPr>
        <w:tab/>
        <w:t>)</w:t>
      </w:r>
    </w:p>
    <w:p w14:paraId="0457F1CA" w14:textId="77777777" w:rsidR="001C012A" w:rsidRDefault="001C012A" w:rsidP="001C012A">
      <w:pPr>
        <w:tabs>
          <w:tab w:val="left" w:leader="dot" w:pos="8910"/>
        </w:tabs>
        <w:spacing w:line="192" w:lineRule="auto"/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14:paraId="3CE38975" w14:textId="77777777" w:rsidR="001C012A" w:rsidRDefault="001C012A" w:rsidP="001C012A">
      <w:pPr>
        <w:spacing w:line="192" w:lineRule="auto"/>
        <w:ind w:left="3600" w:firstLine="720"/>
        <w:rPr>
          <w:rFonts w:cs="Times New Roman"/>
          <w:i/>
          <w:iCs/>
          <w:szCs w:val="26"/>
        </w:rPr>
      </w:pPr>
      <w:r w:rsidRPr="00AC43EC">
        <w:rPr>
          <w:rFonts w:cs="Times New Roman"/>
          <w:szCs w:val="26"/>
        </w:rPr>
        <w:t>Tp</w:t>
      </w:r>
      <w:r w:rsidRPr="00AC43EC">
        <w:rPr>
          <w:rFonts w:cs="Times New Roman"/>
          <w:i/>
          <w:iCs/>
          <w:szCs w:val="26"/>
        </w:rPr>
        <w:t xml:space="preserve">. </w:t>
      </w:r>
      <w:proofErr w:type="spellStart"/>
      <w:r w:rsidRPr="00AC43EC">
        <w:rPr>
          <w:rFonts w:cs="Times New Roman"/>
          <w:i/>
          <w:iCs/>
          <w:szCs w:val="26"/>
        </w:rPr>
        <w:t>Hồ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Chí</w:t>
      </w:r>
      <w:proofErr w:type="spellEnd"/>
      <w:r w:rsidRPr="00AC43EC">
        <w:rPr>
          <w:rFonts w:cs="Times New Roman"/>
          <w:i/>
          <w:iCs/>
          <w:szCs w:val="26"/>
        </w:rPr>
        <w:t xml:space="preserve"> Minh, </w:t>
      </w:r>
      <w:proofErr w:type="spellStart"/>
      <w:r w:rsidRPr="00AC43EC">
        <w:rPr>
          <w:rFonts w:cs="Times New Roman"/>
          <w:i/>
          <w:iCs/>
          <w:szCs w:val="26"/>
        </w:rPr>
        <w:t>ngày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tháng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năm</w:t>
      </w:r>
      <w:proofErr w:type="spellEnd"/>
      <w:r w:rsidRPr="00AC43EC">
        <w:rPr>
          <w:rFonts w:cs="Times New Roman"/>
          <w:i/>
          <w:iCs/>
          <w:szCs w:val="26"/>
        </w:rPr>
        <w:t xml:space="preserve"> 20…</w:t>
      </w:r>
    </w:p>
    <w:p w14:paraId="001D1464" w14:textId="6B99A62D" w:rsidR="001C012A" w:rsidRDefault="001C012A" w:rsidP="001C012A">
      <w:pPr>
        <w:spacing w:line="192" w:lineRule="auto"/>
        <w:ind w:left="4320" w:firstLine="720"/>
        <w:rPr>
          <w:rFonts w:cs="Times New Roman"/>
          <w:szCs w:val="26"/>
        </w:rPr>
      </w:pPr>
      <w:proofErr w:type="spellStart"/>
      <w:r w:rsidRPr="00AC43EC">
        <w:rPr>
          <w:rFonts w:cs="Times New Roman"/>
          <w:szCs w:val="26"/>
        </w:rPr>
        <w:t>Giáo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 w:rsidRPr="00AC43EC">
        <w:rPr>
          <w:rFonts w:cs="Times New Roman"/>
          <w:szCs w:val="26"/>
        </w:rPr>
        <w:t>viên</w:t>
      </w:r>
      <w:proofErr w:type="spellEnd"/>
      <w:r w:rsidRPr="00AC43EC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biện</w:t>
      </w:r>
      <w:proofErr w:type="spellEnd"/>
    </w:p>
    <w:p w14:paraId="46EE4559" w14:textId="77777777" w:rsidR="008120EA" w:rsidRDefault="001C012A" w:rsidP="001C012A">
      <w:pPr>
        <w:spacing w:line="192" w:lineRule="auto"/>
        <w:ind w:left="4320" w:firstLine="720"/>
        <w:rPr>
          <w:rFonts w:cs="Times New Roman"/>
          <w:i/>
          <w:iCs/>
          <w:szCs w:val="26"/>
        </w:rPr>
        <w:sectPr w:rsidR="008120EA" w:rsidSect="00417D1C">
          <w:headerReference w:type="default" r:id="rId11"/>
          <w:footerReference w:type="default" r:id="rId12"/>
          <w:type w:val="continuous"/>
          <w:pgSz w:w="12240" w:h="15840"/>
          <w:pgMar w:top="1701" w:right="1134" w:bottom="1985" w:left="1985" w:header="1134" w:footer="1134" w:gutter="0"/>
          <w:pgNumType w:fmt="lowerRoman" w:start="1"/>
          <w:cols w:space="720"/>
          <w:docGrid w:linePitch="360"/>
        </w:sectPr>
      </w:pPr>
      <w:r w:rsidRPr="00AC43EC">
        <w:rPr>
          <w:rFonts w:cs="Times New Roman"/>
          <w:i/>
          <w:iCs/>
          <w:szCs w:val="26"/>
        </w:rPr>
        <w:t>(</w:t>
      </w:r>
      <w:proofErr w:type="spellStart"/>
      <w:r w:rsidRPr="00AC43EC">
        <w:rPr>
          <w:rFonts w:cs="Times New Roman"/>
          <w:i/>
          <w:iCs/>
          <w:szCs w:val="26"/>
        </w:rPr>
        <w:t>Ký</w:t>
      </w:r>
      <w:proofErr w:type="spellEnd"/>
      <w:r w:rsidRPr="00AC43EC">
        <w:rPr>
          <w:rFonts w:cs="Times New Roman"/>
          <w:i/>
          <w:iCs/>
          <w:szCs w:val="26"/>
        </w:rPr>
        <w:t xml:space="preserve"> &amp; </w:t>
      </w:r>
      <w:proofErr w:type="spellStart"/>
      <w:r w:rsidRPr="00AC43EC">
        <w:rPr>
          <w:rFonts w:cs="Times New Roman"/>
          <w:i/>
          <w:iCs/>
          <w:szCs w:val="26"/>
        </w:rPr>
        <w:t>ghi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rõ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họ</w:t>
      </w:r>
      <w:proofErr w:type="spellEnd"/>
      <w:r w:rsidRPr="00AC43EC">
        <w:rPr>
          <w:rFonts w:cs="Times New Roman"/>
          <w:i/>
          <w:iCs/>
          <w:szCs w:val="26"/>
        </w:rPr>
        <w:t xml:space="preserve"> </w:t>
      </w:r>
      <w:proofErr w:type="spellStart"/>
      <w:r w:rsidRPr="00AC43EC">
        <w:rPr>
          <w:rFonts w:cs="Times New Roman"/>
          <w:i/>
          <w:iCs/>
          <w:szCs w:val="26"/>
        </w:rPr>
        <w:t>tên</w:t>
      </w:r>
      <w:proofErr w:type="spellEnd"/>
      <w:r w:rsidRPr="00AC43EC">
        <w:rPr>
          <w:rFonts w:cs="Times New Roman"/>
          <w:i/>
          <w:iCs/>
          <w:szCs w:val="26"/>
        </w:rPr>
        <w:t>)</w:t>
      </w:r>
    </w:p>
    <w:p w14:paraId="0BB15A2F" w14:textId="77777777" w:rsidR="008120EA" w:rsidRDefault="008120EA" w:rsidP="00536191">
      <w:pPr>
        <w:pStyle w:val="Heading1"/>
        <w:numPr>
          <w:ilvl w:val="0"/>
          <w:numId w:val="0"/>
        </w:numPr>
        <w:ind w:left="360" w:hanging="360"/>
        <w:jc w:val="center"/>
      </w:pPr>
      <w:bookmarkStart w:id="3" w:name="_Toc43809818"/>
      <w:r>
        <w:lastRenderedPageBreak/>
        <w:t>LỜI CẢM ƠN</w:t>
      </w:r>
      <w:bookmarkEnd w:id="3"/>
    </w:p>
    <w:p w14:paraId="7B938B3E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khoa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Cao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58784E0" w14:textId="77777777" w:rsidR="00536191" w:rsidRDefault="00536191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tri </w:t>
      </w:r>
      <w:proofErr w:type="spellStart"/>
      <w:r>
        <w:t>ân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</w:t>
      </w:r>
      <w:proofErr w:type="spellStart"/>
      <w:r>
        <w:t>dạy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,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vững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Huỳnh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Phụng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</w:p>
    <w:p w14:paraId="7822B275" w14:textId="77777777" w:rsidR="00536191" w:rsidRDefault="00536191" w:rsidP="00D01BE4">
      <w:proofErr w:type="spellStart"/>
      <w:r>
        <w:t>Tuy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do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.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76A3ED5B" w14:textId="42F5807B" w:rsidR="001C012A" w:rsidRDefault="0053619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. </w:t>
      </w:r>
    </w:p>
    <w:p w14:paraId="4A429D6B" w14:textId="5670535F" w:rsidR="002532B3" w:rsidRDefault="00321E85" w:rsidP="00321E85">
      <w:pPr>
        <w:jc w:val="right"/>
      </w:pPr>
      <w:proofErr w:type="spellStart"/>
      <w:r>
        <w:t>Nhóm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D93ABDA" w14:textId="5CC8C511" w:rsidR="002532B3" w:rsidRDefault="002532B3" w:rsidP="002532B3"/>
    <w:p w14:paraId="1D3D0661" w14:textId="75C1683E" w:rsidR="002532B3" w:rsidRDefault="002532B3" w:rsidP="002532B3"/>
    <w:p w14:paraId="17C90BAF" w14:textId="434AE010" w:rsidR="002532B3" w:rsidRDefault="002532B3" w:rsidP="002532B3"/>
    <w:p w14:paraId="2A82AA11" w14:textId="6C895E0B" w:rsidR="002532B3" w:rsidRDefault="002532B3" w:rsidP="002532B3"/>
    <w:p w14:paraId="6CE9C753" w14:textId="567E6711" w:rsidR="002532B3" w:rsidRDefault="002532B3" w:rsidP="002532B3"/>
    <w:p w14:paraId="4A44E4A5" w14:textId="633685CD" w:rsidR="002532B3" w:rsidRDefault="002532B3" w:rsidP="002532B3"/>
    <w:p w14:paraId="3DB7F9A4" w14:textId="26208897" w:rsidR="002532B3" w:rsidRDefault="002532B3" w:rsidP="002532B3"/>
    <w:p w14:paraId="4924C6F9" w14:textId="016ACE0F" w:rsidR="002532B3" w:rsidRDefault="002532B3" w:rsidP="002532B3"/>
    <w:p w14:paraId="796FB97D" w14:textId="1BFE728C" w:rsidR="002532B3" w:rsidRDefault="002532B3" w:rsidP="002532B3"/>
    <w:p w14:paraId="1AF078E5" w14:textId="165A9D1F" w:rsidR="002532B3" w:rsidRDefault="002532B3" w:rsidP="002532B3"/>
    <w:p w14:paraId="2D4A5D05" w14:textId="4644AA28" w:rsidR="002532B3" w:rsidRDefault="002532B3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4" w:name="_Toc43809819"/>
      <w:r>
        <w:t>TÓM TẮT</w:t>
      </w:r>
      <w:bookmarkEnd w:id="4"/>
    </w:p>
    <w:p w14:paraId="5340A443" w14:textId="71EA6F1C" w:rsidR="002532B3" w:rsidRDefault="002532B3" w:rsidP="002532B3"/>
    <w:p w14:paraId="49B57E08" w14:textId="301B8C7F" w:rsidR="002532B3" w:rsidRDefault="002532B3" w:rsidP="002532B3"/>
    <w:p w14:paraId="2BE9B01E" w14:textId="39114BF9" w:rsidR="002532B3" w:rsidRDefault="002532B3" w:rsidP="002532B3"/>
    <w:p w14:paraId="679C5A88" w14:textId="5E68F223" w:rsidR="002532B3" w:rsidRDefault="002532B3" w:rsidP="002532B3"/>
    <w:p w14:paraId="7B1E1E0D" w14:textId="2D3612A9" w:rsidR="002532B3" w:rsidRDefault="002532B3" w:rsidP="002532B3"/>
    <w:p w14:paraId="0E76B0F1" w14:textId="1F0F5ED1" w:rsidR="002532B3" w:rsidRDefault="002532B3" w:rsidP="002532B3"/>
    <w:p w14:paraId="2BB53F8F" w14:textId="4BB4D328" w:rsidR="002532B3" w:rsidRDefault="002532B3" w:rsidP="002532B3"/>
    <w:p w14:paraId="73157D0B" w14:textId="6A2D1A0A" w:rsidR="002532B3" w:rsidRDefault="002532B3" w:rsidP="002532B3"/>
    <w:p w14:paraId="5F4CD9B5" w14:textId="0502437E" w:rsidR="002532B3" w:rsidRDefault="002532B3" w:rsidP="002532B3"/>
    <w:p w14:paraId="42E3F398" w14:textId="31298CB9" w:rsidR="002532B3" w:rsidRDefault="002532B3" w:rsidP="002532B3"/>
    <w:p w14:paraId="2208611D" w14:textId="488A811F" w:rsidR="002532B3" w:rsidRDefault="002532B3" w:rsidP="002532B3"/>
    <w:p w14:paraId="048850DE" w14:textId="278259C5" w:rsidR="002532B3" w:rsidRDefault="002532B3" w:rsidP="002532B3"/>
    <w:p w14:paraId="4EBAA472" w14:textId="0FFD4672" w:rsidR="002532B3" w:rsidRDefault="002532B3" w:rsidP="002532B3"/>
    <w:p w14:paraId="02843E03" w14:textId="54E24851" w:rsidR="002532B3" w:rsidRDefault="002532B3" w:rsidP="002532B3"/>
    <w:p w14:paraId="07FD3F32" w14:textId="1F6C7C16" w:rsidR="002532B3" w:rsidRDefault="002532B3" w:rsidP="002532B3"/>
    <w:p w14:paraId="1FE12CE3" w14:textId="1963EF61" w:rsidR="002532B3" w:rsidRDefault="002532B3" w:rsidP="002532B3"/>
    <w:p w14:paraId="29E32A3E" w14:textId="233F69F5" w:rsidR="002532B3" w:rsidRDefault="002532B3" w:rsidP="002532B3"/>
    <w:p w14:paraId="52D094B9" w14:textId="51970F32" w:rsidR="002532B3" w:rsidRDefault="002532B3" w:rsidP="002532B3"/>
    <w:p w14:paraId="2B2ED319" w14:textId="7EB4D084" w:rsidR="002532B3" w:rsidRDefault="002532B3" w:rsidP="002532B3"/>
    <w:p w14:paraId="79B04D5D" w14:textId="17D26106" w:rsidR="002532B3" w:rsidRDefault="002532B3" w:rsidP="002532B3"/>
    <w:p w14:paraId="7CE0D42E" w14:textId="30CA952E" w:rsidR="002532B3" w:rsidRDefault="002532B3" w:rsidP="002532B3"/>
    <w:p w14:paraId="66C9CC4B" w14:textId="77777777" w:rsidR="00536191" w:rsidRDefault="00536191" w:rsidP="002532B3"/>
    <w:p w14:paraId="7E181333" w14:textId="77777777" w:rsidR="002532B3" w:rsidRPr="002532B3" w:rsidRDefault="002532B3" w:rsidP="002532B3"/>
    <w:p w14:paraId="03FF1162" w14:textId="13AB2DF3" w:rsidR="00AC43EC" w:rsidRDefault="001C012A" w:rsidP="00956056">
      <w:pPr>
        <w:pStyle w:val="Heading1"/>
        <w:numPr>
          <w:ilvl w:val="0"/>
          <w:numId w:val="0"/>
        </w:numPr>
        <w:ind w:left="360" w:hanging="360"/>
        <w:jc w:val="center"/>
      </w:pPr>
      <w:bookmarkStart w:id="5" w:name="_Toc43809820"/>
      <w:r w:rsidRPr="001C012A">
        <w:t>MỤC LỤC</w:t>
      </w:r>
      <w:bookmarkEnd w:id="5"/>
    </w:p>
    <w:sdt>
      <w:sdtPr>
        <w:rPr>
          <w:rFonts w:cs="Times New Roman"/>
          <w:szCs w:val="26"/>
        </w:rPr>
        <w:id w:val="-59169766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924B71" w14:textId="7B106329" w:rsidR="00C224B6" w:rsidRPr="00083BE6" w:rsidRDefault="00C224B6" w:rsidP="00083BE6">
          <w:pPr>
            <w:rPr>
              <w:rFonts w:cs="Times New Roman"/>
              <w:szCs w:val="26"/>
            </w:rPr>
          </w:pPr>
        </w:p>
        <w:p w14:paraId="3B54FFC4" w14:textId="40EE29CF" w:rsidR="008120EA" w:rsidRDefault="00C224B6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83BE6">
            <w:rPr>
              <w:noProof w:val="0"/>
            </w:rPr>
            <w:fldChar w:fldCharType="begin"/>
          </w:r>
          <w:r w:rsidRPr="00083BE6">
            <w:instrText xml:space="preserve"> TOC \o "1-3" \h \z \u </w:instrText>
          </w:r>
          <w:r w:rsidRPr="00083BE6">
            <w:rPr>
              <w:noProof w:val="0"/>
            </w:rPr>
            <w:fldChar w:fldCharType="separate"/>
          </w:r>
          <w:hyperlink w:anchor="_Toc43809815" w:history="1">
            <w:r w:rsidR="008120EA" w:rsidRPr="00324ECC">
              <w:rPr>
                <w:rStyle w:val="Hyperlink"/>
              </w:rPr>
              <w:t>NHIỆM VỤ ĐỒ ÁN TỐT NGHIỆP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</w:t>
            </w:r>
            <w:r w:rsidR="008120EA">
              <w:rPr>
                <w:webHidden/>
              </w:rPr>
              <w:fldChar w:fldCharType="end"/>
            </w:r>
          </w:hyperlink>
        </w:p>
        <w:p w14:paraId="46E4E0EA" w14:textId="7EC548AD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6" w:history="1">
            <w:r w:rsidR="008120EA" w:rsidRPr="00324ECC">
              <w:rPr>
                <w:rStyle w:val="Hyperlink"/>
              </w:rPr>
              <w:t>PHIẾU NHẬN XÉT CỦA GIÁO VIÊN HƯỚNG DẪN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_Toc43809816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</w:t>
            </w:r>
            <w:r w:rsidR="008120EA">
              <w:rPr>
                <w:webHidden/>
              </w:rPr>
              <w:fldChar w:fldCharType="end"/>
            </w:r>
          </w:hyperlink>
        </w:p>
        <w:p w14:paraId="55953B43" w14:textId="36DC73E6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7" w:history="1">
            <w:r w:rsidR="008120EA" w:rsidRPr="00324ECC">
              <w:rPr>
                <w:rStyle w:val="Hyperlink"/>
              </w:rPr>
              <w:t>PHIẾU NHẬN XÉT CỦA GIÁO VIÊN PHẢN BIỆN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iii</w:t>
            </w:r>
            <w:r w:rsidR="008120EA">
              <w:rPr>
                <w:webHidden/>
              </w:rPr>
              <w:fldChar w:fldCharType="end"/>
            </w:r>
          </w:hyperlink>
        </w:p>
        <w:p w14:paraId="590F5367" w14:textId="770C8AA5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8" w:history="1">
            <w:r w:rsidR="008120EA" w:rsidRPr="00324ECC">
              <w:rPr>
                <w:rStyle w:val="Hyperlink"/>
              </w:rPr>
              <w:t>LỜI CẢM 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_Toc43809818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</w:t>
            </w:r>
            <w:r w:rsidR="008120EA">
              <w:rPr>
                <w:webHidden/>
              </w:rPr>
              <w:fldChar w:fldCharType="end"/>
            </w:r>
          </w:hyperlink>
        </w:p>
        <w:p w14:paraId="3BFF7CFF" w14:textId="1624CD33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19" w:history="1">
            <w:r w:rsidR="008120EA" w:rsidRPr="00324ECC">
              <w:rPr>
                <w:rStyle w:val="Hyperlink"/>
              </w:rPr>
              <w:t>TÓM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_Toc43809819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2</w:t>
            </w:r>
            <w:r w:rsidR="008120EA">
              <w:rPr>
                <w:webHidden/>
              </w:rPr>
              <w:fldChar w:fldCharType="end"/>
            </w:r>
          </w:hyperlink>
        </w:p>
        <w:p w14:paraId="536B0FAA" w14:textId="2270D5AD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0" w:history="1">
            <w:r w:rsidR="008120EA" w:rsidRPr="00324ECC">
              <w:rPr>
                <w:rStyle w:val="Hyperlink"/>
              </w:rPr>
              <w:t>MỤC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3</w:t>
            </w:r>
            <w:r w:rsidR="008120EA">
              <w:rPr>
                <w:webHidden/>
              </w:rPr>
              <w:fldChar w:fldCharType="end"/>
            </w:r>
          </w:hyperlink>
        </w:p>
        <w:p w14:paraId="4D44BC1B" w14:textId="7AA9435E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1" w:history="1">
            <w:r w:rsidR="008120EA" w:rsidRPr="00324ECC">
              <w:rPr>
                <w:rStyle w:val="Hyperlink"/>
              </w:rPr>
              <w:t>DANH MỤC CÁC CHỮ VIẾT TẮT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_Toc43809821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6</w:t>
            </w:r>
            <w:r w:rsidR="008120EA">
              <w:rPr>
                <w:webHidden/>
              </w:rPr>
              <w:fldChar w:fldCharType="end"/>
            </w:r>
          </w:hyperlink>
        </w:p>
        <w:p w14:paraId="60F13F5C" w14:textId="16341EA1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2" w:history="1">
            <w:r w:rsidR="008120EA" w:rsidRPr="00324ECC">
              <w:rPr>
                <w:rStyle w:val="Hyperlink"/>
              </w:rPr>
              <w:t>DANH MỤC CÁC BẢNG BIỂU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_Toc43809822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7</w:t>
            </w:r>
            <w:r w:rsidR="008120EA">
              <w:rPr>
                <w:webHidden/>
              </w:rPr>
              <w:fldChar w:fldCharType="end"/>
            </w:r>
          </w:hyperlink>
        </w:p>
        <w:p w14:paraId="22188750" w14:textId="7AC7EC88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3" w:history="1">
            <w:r w:rsidR="008120EA" w:rsidRPr="00324ECC">
              <w:rPr>
                <w:rStyle w:val="Hyperlink"/>
              </w:rPr>
              <w:t>DANH MỤC CÁC HÌNH ẢNH, BIỂU ĐỒ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8</w:t>
            </w:r>
            <w:r w:rsidR="008120EA">
              <w:rPr>
                <w:webHidden/>
              </w:rPr>
              <w:fldChar w:fldCharType="end"/>
            </w:r>
          </w:hyperlink>
        </w:p>
        <w:p w14:paraId="220BC834" w14:textId="580ECB15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24" w:history="1">
            <w:r w:rsidR="008120EA" w:rsidRPr="00324ECC">
              <w:rPr>
                <w:rStyle w:val="Hyperlink"/>
              </w:rPr>
              <w:t>Chương 1. TỔNG QUAN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_Toc43809824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390C38F3" w14:textId="0388C665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5" w:history="1">
            <w:r w:rsidR="008120EA" w:rsidRPr="00324ECC">
              <w:rPr>
                <w:rStyle w:val="Hyperlink"/>
                <w:noProof/>
              </w:rPr>
              <w:t>1.1. Khảo sát hiện trạng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4F195C0" w14:textId="759C7605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6" w:history="1">
            <w:r w:rsidR="008120EA" w:rsidRPr="00324ECC">
              <w:rPr>
                <w:rStyle w:val="Hyperlink"/>
                <w:noProof/>
              </w:rPr>
              <w:t>1.2. Tính cấp thiết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30AA790" w14:textId="77E605B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7" w:history="1">
            <w:r w:rsidR="008120EA" w:rsidRPr="00324ECC">
              <w:rPr>
                <w:rStyle w:val="Hyperlink"/>
                <w:noProof/>
              </w:rPr>
              <w:t>1.3. Mục tiêu và nhiệm vụ của đề tài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ACB1DB9" w14:textId="14DD01F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8" w:history="1">
            <w:r w:rsidR="008120EA" w:rsidRPr="00324ECC">
              <w:rPr>
                <w:rStyle w:val="Hyperlink"/>
                <w:noProof/>
              </w:rPr>
              <w:t>1.3.1.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Mục tiêu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4016F3" w14:textId="6B8B873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29" w:history="1">
            <w:r w:rsidR="008120EA" w:rsidRPr="00324ECC">
              <w:rPr>
                <w:rStyle w:val="Hyperlink"/>
                <w:noProof/>
              </w:rPr>
              <w:t>1.3.2.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Nhiệm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_Toc43809829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BD52D4" w14:textId="45554FF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0" w:history="1">
            <w:r w:rsidR="008120EA" w:rsidRPr="00324ECC">
              <w:rPr>
                <w:rStyle w:val="Hyperlink"/>
                <w:noProof/>
              </w:rPr>
              <w:t>1.4. Công nghệ lập trình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01F4DBB" w14:textId="0BC450E7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1" w:history="1">
            <w:r w:rsidR="008120EA" w:rsidRPr="00324ECC">
              <w:rPr>
                <w:rStyle w:val="Hyperlink"/>
                <w:noProof/>
              </w:rPr>
              <w:t>1.5. Phạm vi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BF5DA0C" w14:textId="1BB29DDD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2" w:history="1">
            <w:r w:rsidR="008120EA" w:rsidRPr="00324ECC">
              <w:rPr>
                <w:rStyle w:val="Hyperlink"/>
                <w:noProof/>
              </w:rPr>
              <w:t>1.6. Phương pháp nghiên cứu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1BAD367" w14:textId="64A3516C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33" w:history="1">
            <w:r w:rsidR="008120EA" w:rsidRPr="00324ECC">
              <w:rPr>
                <w:rStyle w:val="Hyperlink"/>
              </w:rPr>
              <w:t>Chương 2. CƠ SỞ LÝ THUYẾT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_Toc43809833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9</w:t>
            </w:r>
            <w:r w:rsidR="008120EA">
              <w:rPr>
                <w:webHidden/>
              </w:rPr>
              <w:fldChar w:fldCharType="end"/>
            </w:r>
          </w:hyperlink>
        </w:p>
        <w:p w14:paraId="574CF67A" w14:textId="2A1318E4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4" w:history="1">
            <w:r w:rsidR="008120EA" w:rsidRPr="00324ECC">
              <w:rPr>
                <w:rStyle w:val="Hyperlink"/>
                <w:noProof/>
              </w:rPr>
              <w:t>2.1.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E987AEA" w14:textId="6979305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5" w:history="1">
            <w:r w:rsidR="008120EA" w:rsidRPr="00324ECC">
              <w:rPr>
                <w:rStyle w:val="Hyperlink"/>
                <w:noProof/>
              </w:rPr>
              <w:t>2.1.1.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9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B03F9E" w14:textId="1ED1109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6" w:history="1">
            <w:r w:rsidR="008120EA" w:rsidRPr="00324ECC">
              <w:rPr>
                <w:rStyle w:val="Hyperlink"/>
                <w:noProof/>
              </w:rPr>
              <w:t>2.1.2.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Kiến trúc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857DB8" w14:textId="06ACDE32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7" w:history="1">
            <w:r w:rsidR="008120EA" w:rsidRPr="00324ECC">
              <w:rPr>
                <w:rStyle w:val="Hyperlink"/>
                <w:noProof/>
              </w:rPr>
              <w:t>2.1.3.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Spring Framework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10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A34D648" w14:textId="2BF9432E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8" w:history="1">
            <w:r w:rsidR="008120EA" w:rsidRPr="00324ECC">
              <w:rPr>
                <w:rStyle w:val="Hyperlink"/>
                <w:noProof/>
              </w:rPr>
              <w:t>2.2.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80D6B36" w14:textId="152DE6DD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39" w:history="1">
            <w:r w:rsidR="008120EA" w:rsidRPr="00324ECC">
              <w:rPr>
                <w:rStyle w:val="Hyperlink"/>
                <w:noProof/>
              </w:rPr>
              <w:t>2.2.1.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_Toc43809839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5D6D566" w14:textId="6BAC2ECB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0" w:history="1">
            <w:r w:rsidR="008120EA" w:rsidRPr="00324ECC">
              <w:rPr>
                <w:rStyle w:val="Hyperlink"/>
                <w:noProof/>
              </w:rPr>
              <w:t>2.2.2.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DC5A1A4" w14:textId="69796683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1" w:history="1">
            <w:r w:rsidR="008120EA" w:rsidRPr="00324ECC">
              <w:rPr>
                <w:rStyle w:val="Hyperlink"/>
                <w:noProof/>
              </w:rPr>
              <w:t>2.2.3.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MySQL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1D6E686" w14:textId="429DB4F0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2" w:history="1">
            <w:r w:rsidR="008120EA" w:rsidRPr="00324ECC">
              <w:rPr>
                <w:rStyle w:val="Hyperlink"/>
                <w:noProof/>
              </w:rPr>
              <w:t>2.2.4.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MySQL?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C566345" w14:textId="564DA28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3" w:history="1">
            <w:r w:rsidR="008120EA" w:rsidRPr="00324ECC">
              <w:rPr>
                <w:rStyle w:val="Hyperlink"/>
                <w:noProof/>
              </w:rPr>
              <w:t>2.3.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92B1792" w14:textId="126A105F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4" w:history="1">
            <w:r w:rsidR="008120EA" w:rsidRPr="00324ECC">
              <w:rPr>
                <w:rStyle w:val="Hyperlink"/>
                <w:noProof/>
              </w:rPr>
              <w:t>2.3.1.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AngularJs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5341D25" w14:textId="316391F4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5" w:history="1">
            <w:r w:rsidR="008120EA" w:rsidRPr="00324ECC">
              <w:rPr>
                <w:rStyle w:val="Hyperlink"/>
                <w:noProof/>
              </w:rPr>
              <w:t>2.3.2.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B4EFDDD" w14:textId="11DA5D1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6" w:history="1">
            <w:r w:rsidR="008120EA" w:rsidRPr="00324ECC">
              <w:rPr>
                <w:rStyle w:val="Hyperlink"/>
                <w:noProof/>
              </w:rPr>
              <w:t>2.3.3.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06DF6EE" w14:textId="60301BAF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7" w:history="1">
            <w:r w:rsidR="008120EA" w:rsidRPr="00324ECC">
              <w:rPr>
                <w:rStyle w:val="Hyperlink"/>
                <w:noProof/>
              </w:rPr>
              <w:t>2.3.4.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Tại sao chọn AngularJs?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A6D4D0" w14:textId="16C36887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8" w:history="1">
            <w:r w:rsidR="008120EA" w:rsidRPr="00324ECC">
              <w:rPr>
                <w:rStyle w:val="Hyperlink"/>
                <w:noProof/>
              </w:rPr>
              <w:t>2.4.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C3F0CEC" w14:textId="11DC9F3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49" w:history="1">
            <w:r w:rsidR="008120EA" w:rsidRPr="00324ECC">
              <w:rPr>
                <w:rStyle w:val="Hyperlink"/>
                <w:noProof/>
              </w:rPr>
              <w:t>2.4.1.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Giới thiệu về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_Toc43809849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9DFA002" w14:textId="46C41B4A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0" w:history="1">
            <w:r w:rsidR="008120EA" w:rsidRPr="00324ECC">
              <w:rPr>
                <w:rStyle w:val="Hyperlink"/>
                <w:noProof/>
              </w:rPr>
              <w:t>2.4.2.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Ưu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0A6A9C" w14:textId="3E65E331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1" w:history="1">
            <w:r w:rsidR="008120EA" w:rsidRPr="00324ECC">
              <w:rPr>
                <w:rStyle w:val="Hyperlink"/>
                <w:noProof/>
              </w:rPr>
              <w:t>2.4.3.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Nhược điểm của web crawling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A89C25" w14:textId="742D7338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2" w:history="1">
            <w:r w:rsidR="008120EA" w:rsidRPr="00324ECC">
              <w:rPr>
                <w:rStyle w:val="Hyperlink"/>
                <w:noProof/>
              </w:rPr>
              <w:t>2.4.4.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Crawler4j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C7AF722" w14:textId="7362C4D3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3" w:history="1">
            <w:r w:rsidR="008120EA" w:rsidRPr="00324ECC">
              <w:rPr>
                <w:rStyle w:val="Hyperlink"/>
              </w:rPr>
              <w:t>Chương 3. XÁC ĐỊNH YÊU CẦU BÀI TOÁN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646795F6" w14:textId="37637984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4" w:history="1">
            <w:r w:rsidR="008120EA" w:rsidRPr="00324ECC">
              <w:rPr>
                <w:rStyle w:val="Hyperlink"/>
                <w:noProof/>
              </w:rPr>
              <w:t>3.1. Phân tích bài toán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F0EA90" w14:textId="187AA0C4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5" w:history="1">
            <w:r w:rsidR="008120EA" w:rsidRPr="00324ECC">
              <w:rPr>
                <w:rStyle w:val="Hyperlink"/>
                <w:noProof/>
              </w:rPr>
              <w:t>3.2. Quy trình nghiệp vụ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9637B3D" w14:textId="3DFC8D1A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6" w:history="1">
            <w:r w:rsidR="008120EA" w:rsidRPr="00324ECC">
              <w:rPr>
                <w:rStyle w:val="Hyperlink"/>
                <w:noProof/>
              </w:rPr>
              <w:t>3.3. Mô hình hóa chức năng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87BC6C6" w14:textId="24B1912B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57" w:history="1">
            <w:r w:rsidR="008120EA" w:rsidRPr="00324ECC">
              <w:rPr>
                <w:rStyle w:val="Hyperlink"/>
              </w:rPr>
              <w:t>Chương 4. THIẾT KẾ PHẦN MỀM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_Toc43809857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11</w:t>
            </w:r>
            <w:r w:rsidR="008120EA">
              <w:rPr>
                <w:webHidden/>
              </w:rPr>
              <w:fldChar w:fldCharType="end"/>
            </w:r>
          </w:hyperlink>
        </w:p>
        <w:p w14:paraId="1F857E30" w14:textId="3C0DA34C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8" w:history="1">
            <w:r w:rsidR="008120EA" w:rsidRPr="00324ECC">
              <w:rPr>
                <w:rStyle w:val="Hyperlink"/>
                <w:noProof/>
              </w:rPr>
              <w:t>4.1. Thiết kế kiến trúc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F46AC43" w14:textId="28B4B57F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59" w:history="1">
            <w:r w:rsidR="008120EA" w:rsidRPr="00324ECC">
              <w:rPr>
                <w:rStyle w:val="Hyperlink"/>
                <w:noProof/>
              </w:rPr>
              <w:t>4.1.1.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_Toc43809859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354B625A" w14:textId="6A1422EA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0" w:history="1">
            <w:r w:rsidR="008120EA" w:rsidRPr="00324ECC">
              <w:rPr>
                <w:rStyle w:val="Hyperlink"/>
                <w:noProof/>
              </w:rPr>
              <w:t>4.1.2.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Server Rest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_Toc43809860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808F2A2" w14:textId="4B5C8E4E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1" w:history="1">
            <w:r w:rsidR="008120EA" w:rsidRPr="00324ECC">
              <w:rPr>
                <w:rStyle w:val="Hyperlink"/>
                <w:noProof/>
              </w:rPr>
              <w:t>4.2. Thiết kế dữ liệu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5105D1" w14:textId="069CD257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2" w:history="1">
            <w:r w:rsidR="008120EA" w:rsidRPr="00324ECC">
              <w:rPr>
                <w:rStyle w:val="Hyperlink"/>
                <w:noProof/>
              </w:rPr>
              <w:t>4.2.1.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Database schema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1592262" w14:textId="31C50D3A" w:rsidR="008120EA" w:rsidRDefault="00D01BE4">
          <w:pPr>
            <w:pStyle w:val="TOC3"/>
            <w:tabs>
              <w:tab w:val="left" w:pos="132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3" w:history="1">
            <w:r w:rsidR="008120EA" w:rsidRPr="00324ECC">
              <w:rPr>
                <w:rStyle w:val="Hyperlink"/>
                <w:noProof/>
              </w:rPr>
              <w:t>4.2.2.</w:t>
            </w:r>
            <w:r w:rsidR="008120EA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8120EA" w:rsidRPr="00324ECC">
              <w:rPr>
                <w:rStyle w:val="Hyperlink"/>
                <w:noProof/>
              </w:rPr>
              <w:t>Mô tả sơ đồ quan hệ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_Toc43809863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388BC08" w14:textId="24D2EBC5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4" w:history="1">
            <w:r w:rsidR="008120EA" w:rsidRPr="00324ECC">
              <w:rPr>
                <w:rStyle w:val="Hyperlink"/>
                <w:noProof/>
              </w:rPr>
              <w:t>4.3. Thiết kế lược đồ tuần tự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11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A23BBF" w14:textId="4DCE6BC0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65" w:history="1">
            <w:r w:rsidR="008120EA" w:rsidRPr="00324ECC">
              <w:rPr>
                <w:rStyle w:val="Hyperlink"/>
              </w:rPr>
              <w:t>Chương 5. THIẾT KẾ GIAO DIỆN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_Toc43809865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1DDAFB1C" w14:textId="72A9E58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6" w:history="1">
            <w:r w:rsidR="008120EA" w:rsidRPr="00324ECC">
              <w:rPr>
                <w:rStyle w:val="Hyperlink"/>
                <w:noProof/>
              </w:rPr>
              <w:t>5.1. Screen flow cho ứng dụng bên doanh nghiệp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4E02A26" w14:textId="6A671AD5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7" w:history="1">
            <w:r w:rsidR="008120EA" w:rsidRPr="00324ECC">
              <w:rPr>
                <w:rStyle w:val="Hyperlink"/>
                <w:noProof/>
              </w:rPr>
              <w:t>5.2. Screen flow cho ứng dụng bên ứng viên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_Toc43809867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56BDF0DC" w14:textId="7A64A45A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8" w:history="1">
            <w:r w:rsidR="008120EA" w:rsidRPr="00324ECC">
              <w:rPr>
                <w:rStyle w:val="Hyperlink"/>
                <w:noProof/>
              </w:rPr>
              <w:t>5.3. Screen flow cho ứng dụng bên admin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4FCE07E8" w14:textId="4A5D22B3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69" w:history="1">
            <w:r w:rsidR="008120EA" w:rsidRPr="00324ECC">
              <w:rPr>
                <w:rStyle w:val="Hyperlink"/>
                <w:noProof/>
              </w:rPr>
              <w:t>5.4. Đặc tả chi tiết màn hình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_Toc43809869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E121CE9" w14:textId="3DB21C6E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0" w:history="1">
            <w:r w:rsidR="008120EA" w:rsidRPr="00324ECC">
              <w:rPr>
                <w:rStyle w:val="Hyperlink"/>
              </w:rPr>
              <w:t>Chương 6. KẾT QUẢ SO SÁNH, THỰC NGHIỆM, PHÂN TÍCH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07EBD104" w14:textId="1A5FB19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1" w:history="1">
            <w:r w:rsidR="008120EA" w:rsidRPr="00324ECC">
              <w:rPr>
                <w:rStyle w:val="Hyperlink"/>
                <w:noProof/>
              </w:rPr>
              <w:t>6.1. Hệ thống back-end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_Toc43809871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CBE4D08" w14:textId="1407E7B0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2" w:history="1">
            <w:r w:rsidR="008120EA" w:rsidRPr="00324ECC">
              <w:rPr>
                <w:rStyle w:val="Hyperlink"/>
                <w:noProof/>
              </w:rPr>
              <w:t>6.2. Hệ thống front-end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_Toc43809872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2B9E3028" w14:textId="0B0564EF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3" w:history="1">
            <w:r w:rsidR="008120EA" w:rsidRPr="00324ECC">
              <w:rPr>
                <w:rStyle w:val="Hyperlink"/>
              </w:rPr>
              <w:t>Chương 7. KẾT LUẬN VÀ HƯỚNG PHÁT TRIỂN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_Toc43809873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6EAA38EF" w14:textId="1A71B7F6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4" w:history="1">
            <w:r w:rsidR="008120EA" w:rsidRPr="00324ECC">
              <w:rPr>
                <w:rStyle w:val="Hyperlink"/>
                <w:noProof/>
              </w:rPr>
              <w:t>7.1. Kết quả đạt được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_Toc43809874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35710D4" w14:textId="7C142097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5" w:history="1">
            <w:r w:rsidR="008120EA" w:rsidRPr="00324ECC">
              <w:rPr>
                <w:rStyle w:val="Hyperlink"/>
                <w:noProof/>
              </w:rPr>
              <w:t>7.2. Hạn chế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_Toc43809875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0E2D4CFE" w14:textId="29588A5B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6" w:history="1">
            <w:r w:rsidR="008120EA" w:rsidRPr="00324ECC">
              <w:rPr>
                <w:rStyle w:val="Hyperlink"/>
                <w:noProof/>
              </w:rPr>
              <w:t>7.3. Hướng phát triển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_Toc43809876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7AEF53AF" w14:textId="6F7C48B1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77" w:history="1">
            <w:r w:rsidR="008120EA" w:rsidRPr="00324ECC">
              <w:rPr>
                <w:rStyle w:val="Hyperlink"/>
              </w:rPr>
              <w:t>TÀI LIỆU THAM KHẢO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_Toc43809877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4A6A4F3E" w14:textId="23CF15F7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8" w:history="1">
            <w:r w:rsidR="008120EA" w:rsidRPr="00324ECC">
              <w:rPr>
                <w:rStyle w:val="Hyperlink"/>
                <w:noProof/>
              </w:rPr>
              <w:t>Tiếng Việt: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_Toc43809878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6B6EE24D" w14:textId="29342891" w:rsidR="008120EA" w:rsidRDefault="00D01BE4">
          <w:pPr>
            <w:pStyle w:val="TO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3809879" w:history="1">
            <w:r w:rsidR="008120EA" w:rsidRPr="00324ECC">
              <w:rPr>
                <w:rStyle w:val="Hyperlink"/>
                <w:noProof/>
              </w:rPr>
              <w:t>Tiếng Anh:</w:t>
            </w:r>
            <w:r w:rsidR="008120EA">
              <w:rPr>
                <w:noProof/>
                <w:webHidden/>
              </w:rPr>
              <w:tab/>
            </w:r>
            <w:r w:rsidR="008120EA">
              <w:rPr>
                <w:noProof/>
                <w:webHidden/>
              </w:rPr>
              <w:fldChar w:fldCharType="begin"/>
            </w:r>
            <w:r w:rsidR="008120EA">
              <w:rPr>
                <w:noProof/>
                <w:webHidden/>
              </w:rPr>
              <w:instrText xml:space="preserve"> PAGEREF _Toc43809879 \h </w:instrText>
            </w:r>
            <w:r w:rsidR="008120EA">
              <w:rPr>
                <w:noProof/>
                <w:webHidden/>
              </w:rPr>
            </w:r>
            <w:r w:rsidR="008120EA">
              <w:rPr>
                <w:noProof/>
                <w:webHidden/>
              </w:rPr>
              <w:fldChar w:fldCharType="separate"/>
            </w:r>
            <w:r w:rsidR="008120EA">
              <w:rPr>
                <w:noProof/>
                <w:webHidden/>
              </w:rPr>
              <w:t>12</w:t>
            </w:r>
            <w:r w:rsidR="008120EA">
              <w:rPr>
                <w:noProof/>
                <w:webHidden/>
              </w:rPr>
              <w:fldChar w:fldCharType="end"/>
            </w:r>
          </w:hyperlink>
        </w:p>
        <w:p w14:paraId="17EC8994" w14:textId="4E815CB8" w:rsidR="008120EA" w:rsidRDefault="00D01BE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3809880" w:history="1">
            <w:r w:rsidR="008120EA" w:rsidRPr="00324ECC">
              <w:rPr>
                <w:rStyle w:val="Hyperlink"/>
              </w:rPr>
              <w:t>PHỤ LỤC</w:t>
            </w:r>
            <w:r w:rsidR="008120EA">
              <w:rPr>
                <w:webHidden/>
              </w:rPr>
              <w:tab/>
            </w:r>
            <w:r w:rsidR="008120EA">
              <w:rPr>
                <w:webHidden/>
              </w:rPr>
              <w:fldChar w:fldCharType="begin"/>
            </w:r>
            <w:r w:rsidR="008120EA">
              <w:rPr>
                <w:webHidden/>
              </w:rPr>
              <w:instrText xml:space="preserve"> PAGEREF _Toc43809880 \h </w:instrText>
            </w:r>
            <w:r w:rsidR="008120EA">
              <w:rPr>
                <w:webHidden/>
              </w:rPr>
            </w:r>
            <w:r w:rsidR="008120EA">
              <w:rPr>
                <w:webHidden/>
              </w:rPr>
              <w:fldChar w:fldCharType="separate"/>
            </w:r>
            <w:r w:rsidR="008120EA">
              <w:rPr>
                <w:webHidden/>
              </w:rPr>
              <w:t>12</w:t>
            </w:r>
            <w:r w:rsidR="008120EA">
              <w:rPr>
                <w:webHidden/>
              </w:rPr>
              <w:fldChar w:fldCharType="end"/>
            </w:r>
          </w:hyperlink>
        </w:p>
        <w:p w14:paraId="3D650245" w14:textId="6866B1EE" w:rsidR="00C224B6" w:rsidRDefault="00C224B6">
          <w:r w:rsidRPr="00083BE6">
            <w:rPr>
              <w:rFonts w:cs="Times New Roman"/>
              <w:b/>
              <w:bCs/>
              <w:noProof/>
              <w:szCs w:val="26"/>
            </w:rPr>
            <w:fldChar w:fldCharType="end"/>
          </w:r>
        </w:p>
      </w:sdtContent>
    </w:sdt>
    <w:p w14:paraId="5B9FD02E" w14:textId="1C59A3C6" w:rsidR="002532B3" w:rsidRDefault="002532B3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5ECAFCF" w14:textId="5421599C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E77A578" w14:textId="09F22CB9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AAA6C81" w14:textId="71BAF95B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CFD1664" w14:textId="1F650BA0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27BAA95" w14:textId="23518C23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A79EFC3" w14:textId="3793E56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FD45804" w14:textId="0E02023A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E1C3505" w14:textId="5F6EF0E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E1CC97A" w14:textId="18D70DB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D35C601" w14:textId="353D9D1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7C0295D" w14:textId="1650AEF6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BA0808F" w14:textId="77777777" w:rsidR="00D472E5" w:rsidRDefault="00D472E5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F32AA5F" w14:textId="09DC6B64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6" w:name="_Toc43809821"/>
      <w:r>
        <w:lastRenderedPageBreak/>
        <w:t>DANH MỤC CÁC CHỮ VIẾT TẮT</w:t>
      </w:r>
      <w:bookmarkEnd w:id="6"/>
    </w:p>
    <w:p w14:paraId="68108FC7" w14:textId="5E68A4D3" w:rsidR="002532B3" w:rsidRDefault="002532B3" w:rsidP="002532B3"/>
    <w:p w14:paraId="6F882331" w14:textId="54BB0842" w:rsidR="002532B3" w:rsidRDefault="002532B3" w:rsidP="002532B3"/>
    <w:p w14:paraId="2638B6C0" w14:textId="68C7B75E" w:rsidR="002532B3" w:rsidRDefault="002532B3" w:rsidP="002532B3"/>
    <w:p w14:paraId="50D28643" w14:textId="37758E82" w:rsidR="002532B3" w:rsidRDefault="002532B3" w:rsidP="002532B3"/>
    <w:p w14:paraId="33E8E6B9" w14:textId="08E8045A" w:rsidR="002532B3" w:rsidRDefault="002532B3" w:rsidP="002532B3"/>
    <w:p w14:paraId="47FBAC90" w14:textId="1D17EF2D" w:rsidR="002532B3" w:rsidRDefault="002532B3" w:rsidP="002532B3"/>
    <w:p w14:paraId="3A3F432D" w14:textId="2800E72C" w:rsidR="002532B3" w:rsidRDefault="002532B3" w:rsidP="002532B3"/>
    <w:p w14:paraId="45B143F2" w14:textId="3C888743" w:rsidR="002532B3" w:rsidRDefault="002532B3" w:rsidP="002532B3"/>
    <w:p w14:paraId="5CB9E1D7" w14:textId="6219E067" w:rsidR="002532B3" w:rsidRDefault="002532B3" w:rsidP="002532B3"/>
    <w:p w14:paraId="15C2AD75" w14:textId="68851367" w:rsidR="002532B3" w:rsidRDefault="002532B3" w:rsidP="002532B3"/>
    <w:p w14:paraId="54465592" w14:textId="294DA53F" w:rsidR="002532B3" w:rsidRDefault="002532B3" w:rsidP="002532B3"/>
    <w:p w14:paraId="22C9283F" w14:textId="1A19C1DF" w:rsidR="002532B3" w:rsidRDefault="002532B3" w:rsidP="002532B3"/>
    <w:p w14:paraId="692F3857" w14:textId="53914183" w:rsidR="002532B3" w:rsidRDefault="002532B3" w:rsidP="002532B3"/>
    <w:p w14:paraId="068B2B9D" w14:textId="2414E487" w:rsidR="002532B3" w:rsidRDefault="002532B3" w:rsidP="002532B3"/>
    <w:p w14:paraId="508FD540" w14:textId="38F4D9A8" w:rsidR="002532B3" w:rsidRDefault="002532B3" w:rsidP="002532B3"/>
    <w:p w14:paraId="244EE0F8" w14:textId="011942E5" w:rsidR="002532B3" w:rsidRDefault="002532B3" w:rsidP="002532B3"/>
    <w:p w14:paraId="4127F287" w14:textId="34900CBF" w:rsidR="002532B3" w:rsidRDefault="002532B3" w:rsidP="002532B3"/>
    <w:p w14:paraId="689F4B93" w14:textId="75BDF4E9" w:rsidR="00D472E5" w:rsidRDefault="00D472E5" w:rsidP="002532B3"/>
    <w:p w14:paraId="0B3F04E9" w14:textId="77777777" w:rsidR="00D472E5" w:rsidRDefault="00D472E5" w:rsidP="002532B3"/>
    <w:p w14:paraId="11205BD2" w14:textId="54997E80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7" w:name="_Toc43809822"/>
      <w:r>
        <w:lastRenderedPageBreak/>
        <w:t>DANH MỤC CÁC BẢNG BIỂU</w:t>
      </w:r>
      <w:bookmarkEnd w:id="7"/>
    </w:p>
    <w:p w14:paraId="1F96CF3E" w14:textId="77992FB9" w:rsidR="002532B3" w:rsidRDefault="002532B3" w:rsidP="002532B3"/>
    <w:p w14:paraId="4AC8C0DF" w14:textId="129BFDD0" w:rsidR="002532B3" w:rsidRDefault="002532B3" w:rsidP="002532B3"/>
    <w:p w14:paraId="0564BD07" w14:textId="04B46C52" w:rsidR="002532B3" w:rsidRDefault="002532B3" w:rsidP="002532B3"/>
    <w:p w14:paraId="18AC30CD" w14:textId="20D8E5FE" w:rsidR="002532B3" w:rsidRDefault="002532B3" w:rsidP="002532B3"/>
    <w:p w14:paraId="3BFBF99F" w14:textId="4CA41304" w:rsidR="002532B3" w:rsidRDefault="002532B3" w:rsidP="002532B3"/>
    <w:p w14:paraId="4D7A5A84" w14:textId="69EF6087" w:rsidR="002532B3" w:rsidRDefault="002532B3" w:rsidP="002532B3"/>
    <w:p w14:paraId="1F570E6F" w14:textId="69D187AC" w:rsidR="002532B3" w:rsidRDefault="002532B3" w:rsidP="002532B3"/>
    <w:p w14:paraId="264EB90A" w14:textId="351D6929" w:rsidR="002532B3" w:rsidRDefault="002532B3" w:rsidP="002532B3"/>
    <w:p w14:paraId="44580A09" w14:textId="0085C155" w:rsidR="002532B3" w:rsidRDefault="002532B3" w:rsidP="002532B3"/>
    <w:p w14:paraId="265686FD" w14:textId="608558B9" w:rsidR="002532B3" w:rsidRDefault="002532B3" w:rsidP="002532B3"/>
    <w:p w14:paraId="76A99B1D" w14:textId="63B0B140" w:rsidR="002532B3" w:rsidRDefault="002532B3" w:rsidP="002532B3"/>
    <w:p w14:paraId="0C8CDF10" w14:textId="13561121" w:rsidR="002532B3" w:rsidRDefault="002532B3" w:rsidP="002532B3"/>
    <w:p w14:paraId="67DBC7D2" w14:textId="758DC343" w:rsidR="002532B3" w:rsidRDefault="002532B3" w:rsidP="002532B3"/>
    <w:p w14:paraId="66DD9360" w14:textId="3F1448CD" w:rsidR="00D472E5" w:rsidRDefault="00D472E5" w:rsidP="002532B3"/>
    <w:p w14:paraId="0839AA6E" w14:textId="274BFC27" w:rsidR="00862178" w:rsidRDefault="00862178" w:rsidP="002532B3"/>
    <w:p w14:paraId="291534DE" w14:textId="5D50C8E6" w:rsidR="00862178" w:rsidRDefault="00862178" w:rsidP="002532B3"/>
    <w:p w14:paraId="7F38194F" w14:textId="545878F3" w:rsidR="00862178" w:rsidRDefault="00862178" w:rsidP="002532B3"/>
    <w:p w14:paraId="6124F058" w14:textId="77777777" w:rsidR="00862178" w:rsidRDefault="00862178" w:rsidP="002532B3"/>
    <w:p w14:paraId="3C8E25AE" w14:textId="6EC5EBB1" w:rsidR="002532B3" w:rsidRDefault="002532B3" w:rsidP="00956056">
      <w:pPr>
        <w:pStyle w:val="Heading1"/>
        <w:numPr>
          <w:ilvl w:val="0"/>
          <w:numId w:val="0"/>
        </w:numPr>
        <w:ind w:left="360"/>
        <w:jc w:val="center"/>
      </w:pPr>
      <w:bookmarkStart w:id="8" w:name="_Toc43809823"/>
      <w:r>
        <w:lastRenderedPageBreak/>
        <w:t>DANH MỤC CÁC HÌNH ẢNH, BIỂU ĐỒ</w:t>
      </w:r>
      <w:bookmarkEnd w:id="8"/>
    </w:p>
    <w:p w14:paraId="39EFE355" w14:textId="42F0FB70" w:rsidR="002532B3" w:rsidRDefault="002532B3" w:rsidP="002532B3"/>
    <w:p w14:paraId="31EABD13" w14:textId="15643D06" w:rsidR="002532B3" w:rsidRDefault="002532B3" w:rsidP="002532B3"/>
    <w:p w14:paraId="4185CEB8" w14:textId="455843E2" w:rsidR="002532B3" w:rsidRDefault="002532B3" w:rsidP="002532B3"/>
    <w:p w14:paraId="6631032D" w14:textId="0153B988" w:rsidR="002532B3" w:rsidRDefault="002532B3" w:rsidP="002532B3"/>
    <w:p w14:paraId="04014444" w14:textId="3FA49E79" w:rsidR="002532B3" w:rsidRDefault="002532B3" w:rsidP="002532B3"/>
    <w:p w14:paraId="29606F05" w14:textId="738FCBFC" w:rsidR="002532B3" w:rsidRDefault="002532B3" w:rsidP="002532B3"/>
    <w:p w14:paraId="6E917316" w14:textId="5CF90C99" w:rsidR="002532B3" w:rsidRDefault="002532B3" w:rsidP="002532B3"/>
    <w:p w14:paraId="5965424A" w14:textId="1CAD02A0" w:rsidR="002532B3" w:rsidRDefault="002532B3" w:rsidP="002532B3"/>
    <w:p w14:paraId="344A83A0" w14:textId="29A86040" w:rsidR="002532B3" w:rsidRDefault="002532B3" w:rsidP="002532B3"/>
    <w:p w14:paraId="3B8149E6" w14:textId="69FCBD71" w:rsidR="002532B3" w:rsidRDefault="002532B3" w:rsidP="002532B3"/>
    <w:p w14:paraId="1D5495A6" w14:textId="57138EEF" w:rsidR="00267223" w:rsidRDefault="00267223" w:rsidP="002532B3"/>
    <w:p w14:paraId="245F3AF9" w14:textId="40047F96" w:rsidR="00862178" w:rsidRDefault="00862178" w:rsidP="002532B3"/>
    <w:p w14:paraId="079F6F51" w14:textId="07AE7291" w:rsidR="00862178" w:rsidRDefault="00862178" w:rsidP="002532B3"/>
    <w:p w14:paraId="4A6DE99C" w14:textId="17CAEBC2" w:rsidR="00862178" w:rsidRDefault="00862178" w:rsidP="002532B3"/>
    <w:p w14:paraId="1E873328" w14:textId="405EC70C" w:rsidR="00862178" w:rsidRDefault="00862178" w:rsidP="002532B3"/>
    <w:p w14:paraId="0F070103" w14:textId="77777777" w:rsidR="00862178" w:rsidRDefault="00862178" w:rsidP="002532B3"/>
    <w:p w14:paraId="1FC6BFF8" w14:textId="381D535F" w:rsidR="00956056" w:rsidRDefault="00956056" w:rsidP="002573F3">
      <w:pPr>
        <w:pStyle w:val="Heading1"/>
        <w:jc w:val="center"/>
      </w:pPr>
      <w:bookmarkStart w:id="9" w:name="_Toc43809824"/>
      <w:r>
        <w:lastRenderedPageBreak/>
        <w:t>TỔNG QUAN</w:t>
      </w:r>
      <w:bookmarkEnd w:id="9"/>
    </w:p>
    <w:p w14:paraId="58142D9D" w14:textId="660B74C9" w:rsidR="00956056" w:rsidRDefault="00956056" w:rsidP="002573F3">
      <w:pPr>
        <w:pStyle w:val="Heading2"/>
      </w:pPr>
      <w:bookmarkStart w:id="10" w:name="_Toc4380982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trạng</w:t>
      </w:r>
      <w:bookmarkEnd w:id="10"/>
      <w:proofErr w:type="spellEnd"/>
    </w:p>
    <w:p w14:paraId="608C3788" w14:textId="05A951B8" w:rsidR="00267223" w:rsidRDefault="00267223" w:rsidP="002573F3"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,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bá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;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đam</w:t>
      </w:r>
      <w:proofErr w:type="spellEnd"/>
      <w:r>
        <w:t xml:space="preserve"> </w:t>
      </w:r>
      <w:proofErr w:type="spellStart"/>
      <w:r>
        <w:t>mê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BB0A575" w14:textId="7E4E7C1B" w:rsidR="00267223" w:rsidRDefault="00267223" w:rsidP="002573F3">
      <w:proofErr w:type="spellStart"/>
      <w:r>
        <w:t>Thế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…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itviec</w:t>
      </w:r>
      <w:proofErr w:type="spellEnd"/>
      <w:r>
        <w:t xml:space="preserve"> (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IT), … 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hơn</w:t>
      </w:r>
      <w:proofErr w:type="spellEnd"/>
      <w:r w:rsidR="0024678F">
        <w:t xml:space="preserve">. </w:t>
      </w:r>
      <w:proofErr w:type="spellStart"/>
      <w:r w:rsidR="0024678F">
        <w:t>Không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thế</w:t>
      </w:r>
      <w:proofErr w:type="spellEnd"/>
      <w:r w:rsidR="0024678F">
        <w:t xml:space="preserve">, </w:t>
      </w:r>
      <w:proofErr w:type="spellStart"/>
      <w:r w:rsidR="0024678F">
        <w:t>đối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 </w:t>
      </w:r>
      <w:proofErr w:type="spellStart"/>
      <w:r w:rsidR="0024678F">
        <w:t>nhỏ</w:t>
      </w:r>
      <w:proofErr w:type="spellEnd"/>
      <w:r w:rsidR="0024678F">
        <w:t xml:space="preserve">, </w:t>
      </w:r>
      <w:proofErr w:type="spellStart"/>
      <w:r w:rsidR="0024678F">
        <w:t>việc</w:t>
      </w:r>
      <w:proofErr w:type="spellEnd"/>
      <w:r w:rsidR="0024678F">
        <w:t xml:space="preserve"> </w:t>
      </w:r>
      <w:proofErr w:type="spellStart"/>
      <w:r w:rsidR="0024678F">
        <w:t>tiếp</w:t>
      </w:r>
      <w:proofErr w:type="spellEnd"/>
      <w:r w:rsidR="0024678F">
        <w:t xml:space="preserve"> </w:t>
      </w:r>
      <w:proofErr w:type="spellStart"/>
      <w:r w:rsidR="0024678F">
        <w:t>cận</w:t>
      </w:r>
      <w:proofErr w:type="spellEnd"/>
      <w:r w:rsidR="0024678F">
        <w:t xml:space="preserve"> </w:t>
      </w:r>
      <w:proofErr w:type="spellStart"/>
      <w:r w:rsidR="0024678F">
        <w:t>những</w:t>
      </w:r>
      <w:proofErr w:type="spellEnd"/>
      <w:r w:rsidR="0024678F">
        <w:t xml:space="preserve"> </w:t>
      </w:r>
      <w:proofErr w:type="spellStart"/>
      <w:r w:rsidR="0024678F">
        <w:t>ứng</w:t>
      </w:r>
      <w:proofErr w:type="spellEnd"/>
      <w:r w:rsidR="0024678F">
        <w:t xml:space="preserve"> </w:t>
      </w:r>
      <w:proofErr w:type="spellStart"/>
      <w:r w:rsidR="0024678F">
        <w:t>viên</w:t>
      </w:r>
      <w:proofErr w:type="spellEnd"/>
      <w:r w:rsidR="0024678F">
        <w:t xml:space="preserve"> </w:t>
      </w:r>
      <w:proofErr w:type="spellStart"/>
      <w:r w:rsidR="0024678F">
        <w:t>tiềm</w:t>
      </w:r>
      <w:proofErr w:type="spellEnd"/>
      <w:r w:rsidR="0024678F">
        <w:t xml:space="preserve"> </w:t>
      </w:r>
      <w:proofErr w:type="spellStart"/>
      <w:r w:rsidR="0024678F">
        <w:t>năng</w:t>
      </w:r>
      <w:proofErr w:type="spellEnd"/>
      <w:r w:rsidR="0024678F">
        <w:t xml:space="preserve"> </w:t>
      </w:r>
      <w:proofErr w:type="spellStart"/>
      <w:r w:rsidR="0024678F">
        <w:t>cũng</w:t>
      </w:r>
      <w:proofErr w:type="spellEnd"/>
      <w:r w:rsidR="0024678F">
        <w:t xml:space="preserve"> </w:t>
      </w:r>
      <w:proofErr w:type="spellStart"/>
      <w:r w:rsidR="0024678F">
        <w:t>trở</w:t>
      </w:r>
      <w:proofErr w:type="spellEnd"/>
      <w:r w:rsidR="0024678F">
        <w:t xml:space="preserve"> </w:t>
      </w:r>
      <w:proofErr w:type="spellStart"/>
      <w:r w:rsidR="0024678F">
        <w:t>nên</w:t>
      </w:r>
      <w:proofErr w:type="spellEnd"/>
      <w:r w:rsidR="0024678F">
        <w:t xml:space="preserve"> </w:t>
      </w:r>
      <w:proofErr w:type="spellStart"/>
      <w:r w:rsidR="0024678F">
        <w:t>khắc</w:t>
      </w:r>
      <w:proofErr w:type="spellEnd"/>
      <w:r w:rsidR="0024678F">
        <w:t xml:space="preserve"> </w:t>
      </w:r>
      <w:proofErr w:type="spellStart"/>
      <w:r w:rsidR="0024678F">
        <w:t>nghiệt</w:t>
      </w:r>
      <w:proofErr w:type="spellEnd"/>
      <w:r w:rsidR="0024678F">
        <w:t xml:space="preserve"> </w:t>
      </w:r>
      <w:proofErr w:type="spellStart"/>
      <w:r w:rsidR="0024678F">
        <w:t>hơn</w:t>
      </w:r>
      <w:proofErr w:type="spellEnd"/>
      <w:r w:rsidR="0024678F">
        <w:t xml:space="preserve"> do </w:t>
      </w:r>
      <w:proofErr w:type="spellStart"/>
      <w:r w:rsidR="0024678F">
        <w:t>phải</w:t>
      </w:r>
      <w:proofErr w:type="spellEnd"/>
      <w:r w:rsidR="0024678F">
        <w:t xml:space="preserve"> </w:t>
      </w:r>
      <w:proofErr w:type="spellStart"/>
      <w:r w:rsidR="0024678F">
        <w:t>cạnh</w:t>
      </w:r>
      <w:proofErr w:type="spellEnd"/>
      <w:r w:rsidR="0024678F">
        <w:t xml:space="preserve"> </w:t>
      </w:r>
      <w:proofErr w:type="spellStart"/>
      <w:r w:rsidR="0024678F">
        <w:t>tranh</w:t>
      </w:r>
      <w:proofErr w:type="spellEnd"/>
      <w:r w:rsidR="0024678F">
        <w:t xml:space="preserve"> </w:t>
      </w:r>
      <w:proofErr w:type="spellStart"/>
      <w:r w:rsidR="0024678F">
        <w:t>với</w:t>
      </w:r>
      <w:proofErr w:type="spellEnd"/>
      <w:r w:rsidR="0024678F">
        <w:t xml:space="preserve"> </w:t>
      </w:r>
      <w:proofErr w:type="spellStart"/>
      <w:r w:rsidR="0024678F">
        <w:t>các</w:t>
      </w:r>
      <w:proofErr w:type="spellEnd"/>
      <w:r w:rsidR="0024678F">
        <w:t xml:space="preserve"> </w:t>
      </w:r>
      <w:proofErr w:type="spellStart"/>
      <w:r w:rsidR="0024678F">
        <w:t>doanh</w:t>
      </w:r>
      <w:proofErr w:type="spellEnd"/>
      <w:r w:rsidR="0024678F">
        <w:t xml:space="preserve"> </w:t>
      </w:r>
      <w:proofErr w:type="spellStart"/>
      <w:r w:rsidR="0024678F">
        <w:t>nghiệp</w:t>
      </w:r>
      <w:proofErr w:type="spellEnd"/>
      <w:r w:rsidR="0024678F">
        <w:t xml:space="preserve">, </w:t>
      </w:r>
      <w:proofErr w:type="spellStart"/>
      <w:r w:rsidR="0024678F">
        <w:t>tập</w:t>
      </w:r>
      <w:proofErr w:type="spellEnd"/>
      <w:r w:rsidR="0024678F">
        <w:t xml:space="preserve"> </w:t>
      </w:r>
      <w:proofErr w:type="spellStart"/>
      <w:r w:rsidR="0024678F">
        <w:t>đoàn</w:t>
      </w:r>
      <w:proofErr w:type="spellEnd"/>
      <w:r w:rsidR="0024678F">
        <w:t xml:space="preserve"> </w:t>
      </w:r>
      <w:proofErr w:type="spellStart"/>
      <w:r w:rsidR="0024678F">
        <w:t>lớn</w:t>
      </w:r>
      <w:proofErr w:type="spellEnd"/>
      <w:r w:rsidR="0024678F">
        <w:t>.</w:t>
      </w:r>
    </w:p>
    <w:p w14:paraId="23FC0D26" w14:textId="01BC1ADD" w:rsidR="0024678F" w:rsidRDefault="0024678F" w:rsidP="002573F3">
      <w:pPr>
        <w:rPr>
          <w:b/>
          <w:bCs/>
        </w:rPr>
      </w:pPr>
      <w:proofErr w:type="spellStart"/>
      <w:r>
        <w:rPr>
          <w:b/>
          <w:bCs/>
        </w:rPr>
        <w:t>Vấn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đề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giải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quyết</w:t>
      </w:r>
      <w:proofErr w:type="spellEnd"/>
      <w:r>
        <w:rPr>
          <w:b/>
          <w:bCs/>
        </w:rPr>
        <w:t>:</w:t>
      </w:r>
    </w:p>
    <w:p w14:paraId="285F433D" w14:textId="1EC9B366" w:rsidR="0024678F" w:rsidRPr="0024678F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>?</w:t>
      </w:r>
    </w:p>
    <w:p w14:paraId="1F5690A4" w14:textId="083D9F48" w:rsidR="0024678F" w:rsidRPr="00862178" w:rsidRDefault="0024678F" w:rsidP="002573F3">
      <w:pPr>
        <w:pStyle w:val="ListParagraph"/>
        <w:numPr>
          <w:ilvl w:val="0"/>
          <w:numId w:val="17"/>
        </w:numPr>
        <w:rPr>
          <w:b/>
          <w:bCs/>
        </w:r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>?</w:t>
      </w:r>
    </w:p>
    <w:p w14:paraId="401D74ED" w14:textId="6E53AD74" w:rsidR="00956056" w:rsidRDefault="00956056" w:rsidP="002573F3">
      <w:pPr>
        <w:pStyle w:val="Heading2"/>
      </w:pPr>
      <w:bookmarkStart w:id="11" w:name="_Toc43809827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bookmarkEnd w:id="11"/>
      <w:proofErr w:type="spellEnd"/>
    </w:p>
    <w:p w14:paraId="74536968" w14:textId="7BF8E3E4" w:rsidR="00CB65D6" w:rsidRDefault="00CB65D6" w:rsidP="002573F3">
      <w:pPr>
        <w:pStyle w:val="Heading3"/>
      </w:pPr>
      <w:bookmarkStart w:id="12" w:name="_Toc43809828"/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bookmarkEnd w:id="12"/>
      <w:proofErr w:type="spellEnd"/>
    </w:p>
    <w:p w14:paraId="6EEFDA83" w14:textId="77777777" w:rsidR="002573F3" w:rsidRDefault="002573F3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Framework, MySQL, Angular 9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crawler.</w:t>
      </w:r>
    </w:p>
    <w:p w14:paraId="029EC988" w14:textId="77777777" w:rsidR="002573F3" w:rsidRDefault="002573F3" w:rsidP="00D01BE4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nay:</w:t>
      </w:r>
    </w:p>
    <w:p w14:paraId="20A6164A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1EB1CAFC" w14:textId="77777777" w:rsidR="002573F3" w:rsidRDefault="002573F3" w:rsidP="00D01BE4">
      <w:pPr>
        <w:pStyle w:val="ListParagraph"/>
        <w:numPr>
          <w:ilvl w:val="0"/>
          <w:numId w:val="18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>.</w:t>
      </w:r>
    </w:p>
    <w:p w14:paraId="25C4F592" w14:textId="77777777" w:rsid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(recommend)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64BA46E" w14:textId="4EED208F" w:rsidR="002573F3" w:rsidRPr="002573F3" w:rsidRDefault="002573F3" w:rsidP="00D01BE4">
      <w:pPr>
        <w:pStyle w:val="ListParagraph"/>
        <w:numPr>
          <w:ilvl w:val="0"/>
          <w:numId w:val="1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 w:rsidR="00327BCD">
        <w:t>Jobsgo</w:t>
      </w:r>
      <w:proofErr w:type="spellEnd"/>
      <w:r w:rsidR="00327BCD">
        <w:t>, …</w:t>
      </w:r>
    </w:p>
    <w:p w14:paraId="4AAE51FE" w14:textId="57A8102B" w:rsidR="00CB65D6" w:rsidRDefault="00CB65D6" w:rsidP="002573F3">
      <w:pPr>
        <w:pStyle w:val="Heading3"/>
      </w:pPr>
      <w:bookmarkStart w:id="13" w:name="_Toc43809829"/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bookmarkEnd w:id="13"/>
      <w:proofErr w:type="spellEnd"/>
    </w:p>
    <w:p w14:paraId="65812653" w14:textId="4DB4E274" w:rsidR="00495DE1" w:rsidRDefault="00495DE1" w:rsidP="00D01BE4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:</w:t>
      </w:r>
    </w:p>
    <w:p w14:paraId="2F60560E" w14:textId="72AEE61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Kháo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nay.</w:t>
      </w:r>
    </w:p>
    <w:p w14:paraId="3ABEB62F" w14:textId="4DB64102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3E8DB3E" w14:textId="31952F0E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433AF524" w14:textId="3783DB3C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1429CCD" w14:textId="0753AB9D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crawler.</w:t>
      </w:r>
    </w:p>
    <w:p w14:paraId="2FEB5850" w14:textId="79AFBBB1" w:rsidR="00495DE1" w:rsidRDefault="00495DE1" w:rsidP="00D01BE4">
      <w:pPr>
        <w:pStyle w:val="ListParagraph"/>
        <w:numPr>
          <w:ilvl w:val="0"/>
          <w:numId w:val="19"/>
        </w:numPr>
      </w:pPr>
      <w:proofErr w:type="spellStart"/>
      <w:r>
        <w:t>Kéo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pháp</w:t>
      </w:r>
      <w:proofErr w:type="spellEnd"/>
      <w:r>
        <w:t>.</w:t>
      </w:r>
    </w:p>
    <w:p w14:paraId="0B86E647" w14:textId="2B53E98F" w:rsidR="00495DE1" w:rsidRPr="00495DE1" w:rsidRDefault="00495DE1" w:rsidP="00495DE1">
      <w:pPr>
        <w:pStyle w:val="ListParagraph"/>
        <w:numPr>
          <w:ilvl w:val="0"/>
          <w:numId w:val="19"/>
        </w:numPr>
      </w:pP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Google Cloud.</w:t>
      </w:r>
    </w:p>
    <w:p w14:paraId="77F07F02" w14:textId="0C75605A" w:rsidR="00CB65D6" w:rsidRDefault="00CB65D6" w:rsidP="002573F3">
      <w:pPr>
        <w:pStyle w:val="Heading2"/>
      </w:pPr>
      <w:bookmarkStart w:id="14" w:name="_Toc43809830"/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bookmarkEnd w:id="14"/>
      <w:proofErr w:type="spellEnd"/>
    </w:p>
    <w:p w14:paraId="0DFE024E" w14:textId="5BCDEE00" w:rsid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Spring Framework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back-end server </w:t>
      </w:r>
      <w:proofErr w:type="spellStart"/>
      <w:r>
        <w:t>và</w:t>
      </w:r>
      <w:proofErr w:type="spellEnd"/>
      <w:r>
        <w:t xml:space="preserve"> Angular 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front-end.</w:t>
      </w:r>
    </w:p>
    <w:p w14:paraId="540583F3" w14:textId="22B6D9CA" w:rsidR="00BC07D8" w:rsidRPr="00495DE1" w:rsidRDefault="00BC07D8" w:rsidP="00D01BE4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Crawler4j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r w:rsidR="00BB034F">
        <w:t>crawler.</w:t>
      </w:r>
    </w:p>
    <w:p w14:paraId="27A7DC09" w14:textId="61275951" w:rsidR="00CB65D6" w:rsidRDefault="00CB65D6" w:rsidP="002573F3">
      <w:pPr>
        <w:pStyle w:val="Heading2"/>
      </w:pPr>
      <w:bookmarkStart w:id="15" w:name="_Toc43809831"/>
      <w:proofErr w:type="spellStart"/>
      <w:r>
        <w:lastRenderedPageBreak/>
        <w:t>Phạm</w:t>
      </w:r>
      <w:proofErr w:type="spellEnd"/>
      <w:r>
        <w:t xml:space="preserve"> vi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5"/>
      <w:proofErr w:type="spellEnd"/>
    </w:p>
    <w:p w14:paraId="3D9A684B" w14:textId="2675093B" w:rsidR="00A3290E" w:rsidRPr="00A3290E" w:rsidRDefault="00A3290E" w:rsidP="00D01BE4"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5F40E4FE" w14:textId="44E620F6" w:rsidR="00BB034F" w:rsidRDefault="00A3290E" w:rsidP="00D01BE4">
      <w:pPr>
        <w:pStyle w:val="ListParagraph"/>
        <w:numPr>
          <w:ilvl w:val="0"/>
          <w:numId w:val="20"/>
        </w:numPr>
      </w:pPr>
      <w:r>
        <w:t xml:space="preserve">Spring Framework: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theo</w:t>
      </w:r>
      <w:proofErr w:type="spellEnd"/>
      <w:r>
        <w:t xml:space="preserve"> module Spring Boot </w:t>
      </w:r>
      <w:proofErr w:type="spellStart"/>
      <w:r>
        <w:t>của</w:t>
      </w:r>
      <w:proofErr w:type="spellEnd"/>
      <w:r>
        <w:t xml:space="preserve"> Spring Framework.</w:t>
      </w:r>
    </w:p>
    <w:p w14:paraId="4B8B5FF9" w14:textId="27D9C455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Angular 9: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84DB80F" w14:textId="2ACB092C" w:rsidR="00A3290E" w:rsidRDefault="00A3290E" w:rsidP="00D01BE4">
      <w:pPr>
        <w:pStyle w:val="ListParagraph"/>
        <w:numPr>
          <w:ilvl w:val="0"/>
          <w:numId w:val="20"/>
        </w:numPr>
      </w:pPr>
      <w:r>
        <w:t xml:space="preserve">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Jsoup</w:t>
      </w:r>
      <w:proofErr w:type="spellEnd"/>
      <w:r>
        <w:t xml:space="preserve">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.</w:t>
      </w:r>
    </w:p>
    <w:p w14:paraId="4A2BB852" w14:textId="319D9D64" w:rsidR="00A3290E" w:rsidRDefault="00A3290E" w:rsidP="00D01BE4">
      <w:pPr>
        <w:pStyle w:val="ListParagraph"/>
        <w:numPr>
          <w:ilvl w:val="0"/>
          <w:numId w:val="20"/>
        </w:numPr>
        <w:rPr>
          <w:ins w:id="16" w:author="Tran Phuong Nam" w:date="2020-06-24T09:50:00Z"/>
        </w:rPr>
      </w:pPr>
      <w:r>
        <w:t xml:space="preserve">MySQL: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06ABE64A" w14:textId="01453D76" w:rsidR="0017494E" w:rsidRPr="00BB034F" w:rsidRDefault="00D01BE4" w:rsidP="00D01BE4">
      <w:pPr>
        <w:pStyle w:val="ListParagraph"/>
        <w:numPr>
          <w:ilvl w:val="0"/>
          <w:numId w:val="20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TimViecNhanh</w:t>
      </w:r>
      <w:proofErr w:type="spellEnd"/>
      <w:r>
        <w:t xml:space="preserve">, CareerBuilder, </w:t>
      </w:r>
      <w:proofErr w:type="spellStart"/>
      <w:r>
        <w:t>Jobsgo</w:t>
      </w:r>
      <w:proofErr w:type="spellEnd"/>
      <w:r>
        <w:t>, Timviec24h.</w:t>
      </w:r>
    </w:p>
    <w:p w14:paraId="2919B321" w14:textId="1ABE87EA" w:rsidR="00956056" w:rsidRDefault="00CB65D6" w:rsidP="002573F3">
      <w:pPr>
        <w:pStyle w:val="Heading2"/>
      </w:pPr>
      <w:bookmarkStart w:id="17" w:name="_Toc43809832"/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bookmarkEnd w:id="17"/>
      <w:proofErr w:type="spellEnd"/>
    </w:p>
    <w:p w14:paraId="1A70DBD9" w14:textId="7F45CD80" w:rsidR="00862178" w:rsidRDefault="002B0D33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3E9951F" w14:textId="4FB9BF9D" w:rsidR="002B0D33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</w:t>
      </w:r>
      <w:proofErr w:type="spellStart"/>
      <w:r>
        <w:t>Vietnamworks</w:t>
      </w:r>
      <w:proofErr w:type="spellEnd"/>
      <w:r>
        <w:t xml:space="preserve">, </w:t>
      </w:r>
      <w:proofErr w:type="spellStart"/>
      <w:r>
        <w:t>TimViecNhanh</w:t>
      </w:r>
      <w:proofErr w:type="spellEnd"/>
      <w:r>
        <w:t xml:space="preserve">, </w:t>
      </w:r>
      <w:proofErr w:type="spellStart"/>
      <w:r>
        <w:t>Jobsgo</w:t>
      </w:r>
      <w:proofErr w:type="spellEnd"/>
      <w:r>
        <w:t>, CareerBuilder).</w:t>
      </w:r>
    </w:p>
    <w:p w14:paraId="23F8D4A9" w14:textId="395AAB32" w:rsidR="00FF3DBB" w:rsidRDefault="00FF3DBB" w:rsidP="002B0D33">
      <w:pPr>
        <w:pStyle w:val="ListParagraph"/>
        <w:numPr>
          <w:ilvl w:val="0"/>
          <w:numId w:val="26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, framework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project,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GitHub.</w:t>
      </w:r>
    </w:p>
    <w:p w14:paraId="2E7C4132" w14:textId="38E90E4C" w:rsidR="00862178" w:rsidRDefault="00862178" w:rsidP="00862178"/>
    <w:p w14:paraId="5FD644FC" w14:textId="55CF3DB6" w:rsidR="00862178" w:rsidRDefault="00862178" w:rsidP="00862178"/>
    <w:p w14:paraId="0A7F565F" w14:textId="67F424AE" w:rsidR="00862178" w:rsidRDefault="00862178" w:rsidP="00862178"/>
    <w:p w14:paraId="1C3008C5" w14:textId="315AADBD" w:rsidR="00862178" w:rsidRDefault="00862178" w:rsidP="00862178"/>
    <w:p w14:paraId="7EC80C50" w14:textId="4904B96C" w:rsidR="00862178" w:rsidRDefault="00862178" w:rsidP="00862178"/>
    <w:p w14:paraId="554A44AB" w14:textId="3103DBD1" w:rsidR="00862178" w:rsidRDefault="00862178" w:rsidP="00862178"/>
    <w:p w14:paraId="5432A85D" w14:textId="77777777" w:rsidR="00862178" w:rsidRPr="00862178" w:rsidRDefault="00862178" w:rsidP="00862178"/>
    <w:p w14:paraId="2300B46C" w14:textId="2C4C4CE6" w:rsidR="00CB65D6" w:rsidRDefault="00CB65D6" w:rsidP="002573F3">
      <w:pPr>
        <w:pStyle w:val="Heading1"/>
      </w:pPr>
      <w:bookmarkStart w:id="18" w:name="_Toc43809833"/>
      <w:r>
        <w:lastRenderedPageBreak/>
        <w:t>CƠ SỞ LÝ THUYẾT</w:t>
      </w:r>
      <w:bookmarkEnd w:id="18"/>
    </w:p>
    <w:p w14:paraId="430225BE" w14:textId="2D013DF9" w:rsidR="00CB65D6" w:rsidRDefault="00CB65D6" w:rsidP="002573F3">
      <w:pPr>
        <w:pStyle w:val="Heading2"/>
      </w:pPr>
      <w:bookmarkStart w:id="19" w:name="_Toc43809834"/>
      <w:r>
        <w:t>Spring Framework</w:t>
      </w:r>
      <w:bookmarkEnd w:id="19"/>
    </w:p>
    <w:p w14:paraId="23B33C98" w14:textId="1FAD0A4F" w:rsidR="00D472E5" w:rsidRPr="00D472E5" w:rsidRDefault="00D472E5" w:rsidP="002573F3">
      <w:pPr>
        <w:pStyle w:val="Heading3"/>
      </w:pPr>
      <w:bookmarkStart w:id="20" w:name="_Toc43809835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Spring Framework</w:t>
      </w:r>
      <w:bookmarkEnd w:id="20"/>
    </w:p>
    <w:p w14:paraId="6622A82E" w14:textId="4C714AF8" w:rsid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đảo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Java.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này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kỳ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vậy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dành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xây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web </w:t>
      </w:r>
      <w:proofErr w:type="spellStart"/>
      <w:r w:rsidRPr="00D472E5">
        <w:rPr>
          <w:szCs w:val="26"/>
        </w:rPr>
        <w:t>cũng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EE. </w:t>
      </w:r>
      <w:proofErr w:type="spellStart"/>
      <w:r w:rsidRPr="00D472E5">
        <w:rPr>
          <w:szCs w:val="26"/>
        </w:rPr>
        <w:t>Tuy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ấn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định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cụ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thể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nào</w:t>
      </w:r>
      <w:proofErr w:type="spellEnd"/>
      <w:r w:rsidRPr="00D472E5">
        <w:rPr>
          <w:szCs w:val="26"/>
        </w:rPr>
        <w:t xml:space="preserve">, Spring Framework </w:t>
      </w:r>
      <w:proofErr w:type="spellStart"/>
      <w:r w:rsidRPr="00D472E5">
        <w:rPr>
          <w:szCs w:val="26"/>
        </w:rPr>
        <w:t>đã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trở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cộng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đồng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như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phương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án</w:t>
      </w:r>
      <w:proofErr w:type="spellEnd"/>
      <w:r w:rsidRPr="00D472E5">
        <w:rPr>
          <w:szCs w:val="26"/>
        </w:rPr>
        <w:t xml:space="preserve"> song </w:t>
      </w:r>
      <w:proofErr w:type="spellStart"/>
      <w:r w:rsidRPr="00D472E5">
        <w:rPr>
          <w:szCs w:val="26"/>
        </w:rPr>
        <w:t>hành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thay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thế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hoặc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thậm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bổ</w:t>
      </w:r>
      <w:proofErr w:type="spellEnd"/>
      <w:r w:rsidRPr="00D472E5">
        <w:rPr>
          <w:szCs w:val="26"/>
        </w:rPr>
        <w:t xml:space="preserve"> sung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 Enterprise JavaBeans (EJB). </w:t>
      </w:r>
      <w:proofErr w:type="spellStart"/>
      <w:r w:rsidRPr="00D472E5">
        <w:rPr>
          <w:szCs w:val="26"/>
        </w:rPr>
        <w:t>Đây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mã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nguồn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mở</w:t>
      </w:r>
      <w:proofErr w:type="spellEnd"/>
      <w:r w:rsidRPr="00D472E5">
        <w:rPr>
          <w:szCs w:val="26"/>
        </w:rPr>
        <w:t>.</w:t>
      </w:r>
    </w:p>
    <w:p w14:paraId="32B02C9E" w14:textId="2113C228" w:rsid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Framework </w:t>
      </w:r>
      <w:proofErr w:type="spellStart"/>
      <w:r w:rsidRPr="00D472E5">
        <w:rPr>
          <w:szCs w:val="26"/>
        </w:rPr>
        <w:t>cung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cấp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thách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thuật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phát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triển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mềm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muốn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dựa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nền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tảng</w:t>
      </w:r>
      <w:proofErr w:type="spellEnd"/>
      <w:r w:rsidRPr="00D472E5">
        <w:rPr>
          <w:szCs w:val="26"/>
        </w:rPr>
        <w:t xml:space="preserve"> Java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đối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mặt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platform. </w:t>
      </w:r>
      <w:proofErr w:type="spellStart"/>
      <w:r w:rsidRPr="00D472E5">
        <w:rPr>
          <w:szCs w:val="26"/>
        </w:rPr>
        <w:t>Bởi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vì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năng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Framework,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phân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loại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bộ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phận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tạo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nên</w:t>
      </w:r>
      <w:proofErr w:type="spellEnd"/>
      <w:r w:rsidRPr="00D472E5">
        <w:rPr>
          <w:szCs w:val="26"/>
        </w:rPr>
        <w:t xml:space="preserve"> framework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khó</w:t>
      </w:r>
      <w:proofErr w:type="spellEnd"/>
      <w:r w:rsidRPr="00D472E5">
        <w:rPr>
          <w:szCs w:val="26"/>
        </w:rPr>
        <w:t xml:space="preserve">. Spring Framework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kết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riêng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biệt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Java Enterprise platform </w:t>
      </w:r>
      <w:proofErr w:type="spellStart"/>
      <w:r w:rsidRPr="00D472E5">
        <w:rPr>
          <w:szCs w:val="26"/>
        </w:rPr>
        <w:t>mặc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dù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tích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hợp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sâu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Spring </w:t>
      </w:r>
      <w:proofErr w:type="spellStart"/>
      <w:r w:rsidRPr="00D472E5">
        <w:rPr>
          <w:szCs w:val="26"/>
        </w:rPr>
        <w:t>trong</w:t>
      </w:r>
      <w:proofErr w:type="spellEnd"/>
      <w:r w:rsidRPr="00D472E5">
        <w:rPr>
          <w:szCs w:val="26"/>
        </w:rPr>
        <w:t xml:space="preserve"> Java EE </w:t>
      </w:r>
      <w:proofErr w:type="spellStart"/>
      <w:r w:rsidRPr="00D472E5">
        <w:rPr>
          <w:szCs w:val="26"/>
        </w:rPr>
        <w:t>là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một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yếu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trọng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sự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nổi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tiếng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của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nó</w:t>
      </w:r>
      <w:proofErr w:type="spellEnd"/>
      <w:r w:rsidRPr="00D472E5">
        <w:rPr>
          <w:szCs w:val="26"/>
        </w:rPr>
        <w:t>.</w:t>
      </w:r>
    </w:p>
    <w:p w14:paraId="0E0C4795" w14:textId="63F7C57F" w:rsidR="00D472E5" w:rsidRDefault="00D472E5" w:rsidP="002573F3">
      <w:pPr>
        <w:pStyle w:val="Heading3"/>
      </w:pPr>
      <w:bookmarkStart w:id="21" w:name="_Toc43809836"/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1"/>
    </w:p>
    <w:p w14:paraId="1FB8EBBA" w14:textId="70AE83DB" w:rsidR="00D472E5" w:rsidRPr="00D472E5" w:rsidRDefault="00D472E5" w:rsidP="00862178">
      <w:pPr>
        <w:jc w:val="center"/>
      </w:pPr>
      <w:r w:rsidRPr="00D472E5">
        <w:rPr>
          <w:noProof/>
        </w:rPr>
        <w:drawing>
          <wp:inline distT="0" distB="0" distL="0" distR="0" wp14:anchorId="1F386AA5" wp14:editId="7FB5EC4C">
            <wp:extent cx="480060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0390" w14:textId="69A0A644" w:rsidR="00D472E5" w:rsidRDefault="00D472E5" w:rsidP="002573F3">
      <w:pPr>
        <w:pStyle w:val="Heading3"/>
      </w:pPr>
      <w:bookmarkStart w:id="22" w:name="_Toc43809837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Framework</w:t>
      </w:r>
      <w:bookmarkEnd w:id="22"/>
    </w:p>
    <w:p w14:paraId="25B35C55" w14:textId="0B0F4D5D" w:rsidR="00D472E5" w:rsidRPr="00D472E5" w:rsidRDefault="00D472E5" w:rsidP="00D01BE4">
      <w:pPr>
        <w:rPr>
          <w:szCs w:val="26"/>
        </w:rPr>
      </w:pP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cho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phép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lập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trình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viên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POJOs.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sử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 POJOs </w:t>
      </w:r>
      <w:proofErr w:type="spellStart"/>
      <w:r w:rsidRPr="00D472E5">
        <w:rPr>
          <w:szCs w:val="26"/>
        </w:rPr>
        <w:t>giúp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phải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làm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việc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với</w:t>
      </w:r>
      <w:proofErr w:type="spellEnd"/>
      <w:r w:rsidRPr="00D472E5">
        <w:rPr>
          <w:szCs w:val="26"/>
        </w:rPr>
        <w:t xml:space="preserve"> EJB, </w:t>
      </w:r>
      <w:proofErr w:type="spellStart"/>
      <w:r w:rsidRPr="00D472E5">
        <w:rPr>
          <w:szCs w:val="26"/>
        </w:rPr>
        <w:t>ứng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dụng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luồng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chạy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cấu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hình</w:t>
      </w:r>
      <w:proofErr w:type="spellEnd"/>
      <w:r w:rsidRPr="00D472E5">
        <w:rPr>
          <w:szCs w:val="26"/>
        </w:rPr>
        <w:t xml:space="preserve">… </w:t>
      </w:r>
      <w:proofErr w:type="spellStart"/>
      <w:r w:rsidRPr="00D472E5">
        <w:rPr>
          <w:szCs w:val="26"/>
        </w:rPr>
        <w:t>đơn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giản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hơn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rất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>.</w:t>
      </w:r>
      <w:r w:rsidR="003422A3">
        <w:rPr>
          <w:szCs w:val="26"/>
        </w:rPr>
        <w:t xml:space="preserve"> </w:t>
      </w:r>
      <w:proofErr w:type="spellStart"/>
      <w:r w:rsidR="003422A3">
        <w:rPr>
          <w:szCs w:val="26"/>
        </w:rPr>
        <w:t>Ngoài</w:t>
      </w:r>
      <w:proofErr w:type="spellEnd"/>
      <w:r w:rsidR="003422A3">
        <w:rPr>
          <w:szCs w:val="26"/>
        </w:rPr>
        <w:t xml:space="preserve"> ra, </w:t>
      </w:r>
      <w:r w:rsidRPr="00D472E5">
        <w:rPr>
          <w:szCs w:val="26"/>
        </w:rPr>
        <w:t xml:space="preserve">Spring </w:t>
      </w:r>
      <w:proofErr w:type="spellStart"/>
      <w:r w:rsidRPr="00D472E5">
        <w:rPr>
          <w:szCs w:val="26"/>
        </w:rPr>
        <w:t>được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tổ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chức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theo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kiểu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mô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đun</w:t>
      </w:r>
      <w:proofErr w:type="spellEnd"/>
      <w:r w:rsidRPr="00D472E5">
        <w:rPr>
          <w:szCs w:val="26"/>
        </w:rPr>
        <w:t xml:space="preserve">. </w:t>
      </w:r>
      <w:proofErr w:type="spellStart"/>
      <w:r w:rsidRPr="00D472E5">
        <w:rPr>
          <w:szCs w:val="26"/>
        </w:rPr>
        <w:t>Số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lượng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gói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các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lớp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khá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nhiều</w:t>
      </w:r>
      <w:proofErr w:type="spellEnd"/>
      <w:r w:rsidRPr="00D472E5">
        <w:rPr>
          <w:szCs w:val="26"/>
        </w:rPr>
        <w:t xml:space="preserve">, </w:t>
      </w:r>
      <w:proofErr w:type="spellStart"/>
      <w:r w:rsidRPr="00D472E5">
        <w:rPr>
          <w:szCs w:val="26"/>
        </w:rPr>
        <w:t>nhưng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người</w:t>
      </w:r>
      <w:proofErr w:type="spellEnd"/>
      <w:r w:rsidR="00321E85">
        <w:rPr>
          <w:szCs w:val="26"/>
        </w:rPr>
        <w:t xml:space="preserve"> </w:t>
      </w:r>
      <w:proofErr w:type="spellStart"/>
      <w:r w:rsidR="00321E85">
        <w:rPr>
          <w:szCs w:val="26"/>
        </w:rPr>
        <w:t>dùng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chỉ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những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gì</w:t>
      </w:r>
      <w:proofErr w:type="spellEnd"/>
      <w:r w:rsidRPr="00D472E5">
        <w:rPr>
          <w:szCs w:val="26"/>
        </w:rPr>
        <w:t xml:space="preserve"> </w:t>
      </w:r>
      <w:proofErr w:type="spellStart"/>
      <w:r w:rsidR="00321E85">
        <w:rPr>
          <w:szCs w:val="26"/>
        </w:rPr>
        <w:t>họ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và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không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quan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tâm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đến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phần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còn</w:t>
      </w:r>
      <w:proofErr w:type="spellEnd"/>
      <w:r w:rsidRPr="00D472E5">
        <w:rPr>
          <w:szCs w:val="26"/>
        </w:rPr>
        <w:t xml:space="preserve"> </w:t>
      </w:r>
      <w:proofErr w:type="spellStart"/>
      <w:r w:rsidRPr="00D472E5">
        <w:rPr>
          <w:szCs w:val="26"/>
        </w:rPr>
        <w:t>lại</w:t>
      </w:r>
      <w:proofErr w:type="spellEnd"/>
      <w:r w:rsidRPr="00D472E5">
        <w:rPr>
          <w:szCs w:val="26"/>
        </w:rPr>
        <w:t>.</w:t>
      </w:r>
    </w:p>
    <w:p w14:paraId="53175D56" w14:textId="29645EE3" w:rsidR="00D472E5" w:rsidRDefault="003422A3" w:rsidP="00D01BE4">
      <w:pPr>
        <w:rPr>
          <w:szCs w:val="26"/>
        </w:rPr>
      </w:pPr>
      <w:proofErr w:type="spellStart"/>
      <w:r>
        <w:rPr>
          <w:szCs w:val="26"/>
        </w:rPr>
        <w:t>Ngoài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, </w:t>
      </w:r>
      <w:r w:rsidR="00D472E5" w:rsidRPr="00D472E5">
        <w:rPr>
          <w:szCs w:val="26"/>
        </w:rPr>
        <w:t xml:space="preserve">Spring </w:t>
      </w:r>
      <w:proofErr w:type="spellStart"/>
      <w:r w:rsidR="00D472E5" w:rsidRPr="00D472E5">
        <w:rPr>
          <w:szCs w:val="26"/>
        </w:rPr>
        <w:t>hỗ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trợ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sử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dụng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khá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nhiều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công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nghệ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ORM Framework,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logging framework, JEE,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thư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viện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tạo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lịch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trình</w:t>
      </w:r>
      <w:proofErr w:type="spellEnd"/>
      <w:r w:rsidR="00D472E5" w:rsidRPr="00D472E5">
        <w:rPr>
          <w:szCs w:val="26"/>
        </w:rPr>
        <w:t xml:space="preserve"> (Quartz </w:t>
      </w:r>
      <w:proofErr w:type="spellStart"/>
      <w:r w:rsidR="00D472E5" w:rsidRPr="00D472E5">
        <w:rPr>
          <w:szCs w:val="26"/>
        </w:rPr>
        <w:t>và</w:t>
      </w:r>
      <w:proofErr w:type="spellEnd"/>
      <w:r w:rsidR="00D472E5" w:rsidRPr="00D472E5">
        <w:rPr>
          <w:szCs w:val="26"/>
        </w:rPr>
        <w:t xml:space="preserve"> JDK timer)</w:t>
      </w:r>
      <w:r w:rsidR="00DC55B9">
        <w:rPr>
          <w:szCs w:val="26"/>
        </w:rPr>
        <w:t xml:space="preserve">, </w:t>
      </w:r>
      <w:r w:rsidR="00D472E5" w:rsidRPr="00D472E5">
        <w:rPr>
          <w:szCs w:val="26"/>
        </w:rPr>
        <w:t>…</w:t>
      </w:r>
      <w:r>
        <w:rPr>
          <w:szCs w:val="26"/>
        </w:rPr>
        <w:t xml:space="preserve"> </w:t>
      </w:r>
      <w:r w:rsidR="00D472E5" w:rsidRPr="00D472E5">
        <w:rPr>
          <w:szCs w:val="26"/>
        </w:rPr>
        <w:t xml:space="preserve">Module Web </w:t>
      </w:r>
      <w:proofErr w:type="spellStart"/>
      <w:r w:rsidR="00D472E5" w:rsidRPr="00D472E5">
        <w:rPr>
          <w:szCs w:val="26"/>
        </w:rPr>
        <w:t>của</w:t>
      </w:r>
      <w:proofErr w:type="spellEnd"/>
      <w:r w:rsidR="00D472E5" w:rsidRPr="00D472E5">
        <w:rPr>
          <w:szCs w:val="26"/>
        </w:rPr>
        <w:t xml:space="preserve"> Spring </w:t>
      </w:r>
      <w:proofErr w:type="spellStart"/>
      <w:r w:rsidR="00D472E5" w:rsidRPr="00D472E5">
        <w:rPr>
          <w:szCs w:val="26"/>
        </w:rPr>
        <w:t>được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thiết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kế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theo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mô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hình</w:t>
      </w:r>
      <w:proofErr w:type="spellEnd"/>
      <w:r w:rsidR="00D472E5" w:rsidRPr="00D472E5">
        <w:rPr>
          <w:szCs w:val="26"/>
        </w:rPr>
        <w:t xml:space="preserve"> MVC </w:t>
      </w:r>
      <w:proofErr w:type="spellStart"/>
      <w:r w:rsidR="00D472E5" w:rsidRPr="00D472E5">
        <w:rPr>
          <w:szCs w:val="26"/>
        </w:rPr>
        <w:t>nên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nó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cung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cấp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đầy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đủ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tính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năng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giúp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thay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thế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các</w:t>
      </w:r>
      <w:proofErr w:type="spellEnd"/>
      <w:r w:rsidR="00D472E5" w:rsidRPr="00D472E5">
        <w:rPr>
          <w:szCs w:val="26"/>
        </w:rPr>
        <w:t xml:space="preserve"> web framework </w:t>
      </w:r>
      <w:proofErr w:type="spellStart"/>
      <w:r w:rsidR="00D472E5" w:rsidRPr="00D472E5">
        <w:rPr>
          <w:szCs w:val="26"/>
        </w:rPr>
        <w:t>khác</w:t>
      </w:r>
      <w:proofErr w:type="spellEnd"/>
      <w:r w:rsidR="00D472E5" w:rsidRPr="00D472E5">
        <w:rPr>
          <w:szCs w:val="26"/>
        </w:rPr>
        <w:t xml:space="preserve"> </w:t>
      </w:r>
      <w:proofErr w:type="spellStart"/>
      <w:r w:rsidR="00D472E5" w:rsidRPr="00D472E5">
        <w:rPr>
          <w:szCs w:val="26"/>
        </w:rPr>
        <w:t>như</w:t>
      </w:r>
      <w:proofErr w:type="spellEnd"/>
      <w:r w:rsidR="00D472E5" w:rsidRPr="00D472E5">
        <w:rPr>
          <w:szCs w:val="26"/>
        </w:rPr>
        <w:t xml:space="preserve"> Struts.</w:t>
      </w:r>
    </w:p>
    <w:p w14:paraId="29D671AC" w14:textId="59CEDB4E" w:rsidR="00DC55B9" w:rsidRPr="00A3290E" w:rsidRDefault="00A3290E" w:rsidP="00A3290E">
      <w:pPr>
        <w:pStyle w:val="Heading3"/>
      </w:pPr>
      <w:r>
        <w:t>Spring Boot</w:t>
      </w:r>
    </w:p>
    <w:p w14:paraId="6AC47BD0" w14:textId="16B03F63" w:rsidR="00862178" w:rsidRDefault="00A3290E" w:rsidP="00862178">
      <w:pPr>
        <w:rPr>
          <w:szCs w:val="26"/>
        </w:rPr>
      </w:pP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Project </w:t>
      </w:r>
      <w:proofErr w:type="spellStart"/>
      <w:r w:rsidRPr="00A3290E">
        <w:rPr>
          <w:szCs w:val="26"/>
        </w:rPr>
        <w:t>nằm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tầng</w:t>
      </w:r>
      <w:proofErr w:type="spellEnd"/>
      <w:r w:rsidRPr="00A3290E">
        <w:rPr>
          <w:szCs w:val="26"/>
        </w:rPr>
        <w:t xml:space="preserve"> IO Execution (</w:t>
      </w:r>
      <w:proofErr w:type="spellStart"/>
      <w:r>
        <w:rPr>
          <w:szCs w:val="26"/>
        </w:rPr>
        <w:t>t</w:t>
      </w:r>
      <w:r w:rsidRPr="00A3290E">
        <w:rPr>
          <w:szCs w:val="26"/>
        </w:rPr>
        <w:t>ầng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thực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</w:t>
      </w:r>
      <w:proofErr w:type="spellEnd"/>
      <w:r w:rsidRPr="00A3290E">
        <w:rPr>
          <w:szCs w:val="26"/>
        </w:rPr>
        <w:t xml:space="preserve">)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 IO Framework.</w:t>
      </w:r>
      <w:r>
        <w:rPr>
          <w:szCs w:val="26"/>
        </w:rPr>
        <w:t xml:space="preserve"> </w:t>
      </w:r>
      <w:r w:rsidRPr="00A3290E">
        <w:rPr>
          <w:szCs w:val="26"/>
        </w:rPr>
        <w:t xml:space="preserve">Spring Boot </w:t>
      </w:r>
      <w:proofErr w:type="spellStart"/>
      <w:r w:rsidRPr="00A3290E">
        <w:rPr>
          <w:szCs w:val="26"/>
        </w:rPr>
        <w:t>là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một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bước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tiếp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theo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của</w:t>
      </w:r>
      <w:proofErr w:type="spellEnd"/>
      <w:r w:rsidRPr="00A3290E">
        <w:rPr>
          <w:szCs w:val="26"/>
        </w:rPr>
        <w:t xml:space="preserve"> Spring, </w:t>
      </w:r>
      <w:proofErr w:type="spellStart"/>
      <w:r w:rsidRPr="00A3290E">
        <w:rPr>
          <w:szCs w:val="26"/>
        </w:rPr>
        <w:t>để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làm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t>dễ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dàng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hơn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trong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việc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thiết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và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phát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triển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. </w:t>
      </w:r>
      <w:proofErr w:type="spellStart"/>
      <w:r w:rsidRPr="00A3290E">
        <w:rPr>
          <w:szCs w:val="26"/>
        </w:rPr>
        <w:t>Với</w:t>
      </w:r>
      <w:proofErr w:type="spellEnd"/>
      <w:r w:rsidRPr="00A3290E">
        <w:rPr>
          <w:szCs w:val="26"/>
        </w:rPr>
        <w:t xml:space="preserve"> Spring Boot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cấu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hình</w:t>
      </w:r>
      <w:proofErr w:type="spellEnd"/>
      <w:r w:rsidRPr="00A3290E">
        <w:rPr>
          <w:szCs w:val="26"/>
        </w:rPr>
        <w:t xml:space="preserve"> Spring </w:t>
      </w:r>
      <w:proofErr w:type="spellStart"/>
      <w:r w:rsidRPr="00A3290E">
        <w:rPr>
          <w:szCs w:val="26"/>
        </w:rPr>
        <w:lastRenderedPageBreak/>
        <w:t>được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giảm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thiểu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tối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đa</w:t>
      </w:r>
      <w:proofErr w:type="spellEnd"/>
      <w:r w:rsidRPr="00A3290E">
        <w:rPr>
          <w:szCs w:val="26"/>
        </w:rPr>
        <w:t xml:space="preserve">. Spring Boot </w:t>
      </w:r>
      <w:proofErr w:type="spellStart"/>
      <w:r w:rsidRPr="00A3290E">
        <w:rPr>
          <w:szCs w:val="26"/>
        </w:rPr>
        <w:t>hỗ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trợ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bộ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chứa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nhúng</w:t>
      </w:r>
      <w:proofErr w:type="spellEnd"/>
      <w:r w:rsidRPr="00A3290E">
        <w:rPr>
          <w:szCs w:val="26"/>
        </w:rPr>
        <w:t xml:space="preserve"> (embedded containers) </w:t>
      </w:r>
      <w:proofErr w:type="spellStart"/>
      <w:r w:rsidRPr="00A3290E">
        <w:rPr>
          <w:szCs w:val="26"/>
        </w:rPr>
        <w:t>điều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này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cho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phép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ứng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dụng</w:t>
      </w:r>
      <w:proofErr w:type="spellEnd"/>
      <w:r w:rsidRPr="00A3290E">
        <w:rPr>
          <w:szCs w:val="26"/>
        </w:rPr>
        <w:t xml:space="preserve"> web </w:t>
      </w:r>
      <w:proofErr w:type="spellStart"/>
      <w:r w:rsidRPr="00A3290E">
        <w:rPr>
          <w:szCs w:val="26"/>
        </w:rPr>
        <w:t>có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thể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chạy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độc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lập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mà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không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cần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phải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trên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khai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lên</w:t>
      </w:r>
      <w:proofErr w:type="spellEnd"/>
      <w:r w:rsidRPr="00A3290E">
        <w:rPr>
          <w:szCs w:val="26"/>
        </w:rPr>
        <w:t xml:space="preserve"> </w:t>
      </w:r>
      <w:proofErr w:type="spellStart"/>
      <w:r w:rsidRPr="00A3290E">
        <w:rPr>
          <w:szCs w:val="26"/>
        </w:rPr>
        <w:t>các</w:t>
      </w:r>
      <w:proofErr w:type="spellEnd"/>
      <w:r w:rsidRPr="00A3290E">
        <w:rPr>
          <w:szCs w:val="26"/>
        </w:rPr>
        <w:t xml:space="preserve"> </w:t>
      </w:r>
      <w:r>
        <w:rPr>
          <w:szCs w:val="26"/>
        </w:rPr>
        <w:t>w</w:t>
      </w:r>
      <w:r w:rsidRPr="00A3290E">
        <w:rPr>
          <w:szCs w:val="26"/>
        </w:rPr>
        <w:t xml:space="preserve">eb </w:t>
      </w:r>
      <w:r>
        <w:rPr>
          <w:szCs w:val="26"/>
        </w:rPr>
        <w:t>s</w:t>
      </w:r>
      <w:r w:rsidRPr="00A3290E">
        <w:rPr>
          <w:szCs w:val="26"/>
        </w:rPr>
        <w:t>erver.</w:t>
      </w:r>
    </w:p>
    <w:p w14:paraId="78331390" w14:textId="03429299" w:rsidR="00A3290E" w:rsidRDefault="00A3290E" w:rsidP="00862178">
      <w:pPr>
        <w:jc w:val="center"/>
      </w:pPr>
      <w:r w:rsidRPr="00A3290E">
        <w:rPr>
          <w:noProof/>
        </w:rPr>
        <w:drawing>
          <wp:inline distT="0" distB="0" distL="0" distR="0" wp14:anchorId="1827DAAD" wp14:editId="488C092D">
            <wp:extent cx="4905375" cy="2124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B1A7" w14:textId="3703283E" w:rsidR="00C8359D" w:rsidRDefault="00C8359D" w:rsidP="00D01BE4">
      <w:pPr>
        <w:rPr>
          <w:szCs w:val="26"/>
        </w:rPr>
      </w:pP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điểm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Spring Boot:</w:t>
      </w:r>
    </w:p>
    <w:p w14:paraId="4E4E2C05" w14:textId="77777777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tính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của</w:t>
      </w:r>
      <w:proofErr w:type="spellEnd"/>
      <w:r w:rsidRPr="00CC1B5C">
        <w:rPr>
          <w:szCs w:val="26"/>
        </w:rPr>
        <w:t xml:space="preserve"> Spring Framework.</w:t>
      </w:r>
    </w:p>
    <w:p w14:paraId="27FB8DCA" w14:textId="05E32A9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Tạo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lập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chạy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bằng</w:t>
      </w:r>
      <w:proofErr w:type="spellEnd"/>
      <w:r w:rsidRPr="00CC1B5C">
        <w:rPr>
          <w:szCs w:val="26"/>
        </w:rPr>
        <w:t xml:space="preserve"> java -jar (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cả</w:t>
      </w:r>
      <w:proofErr w:type="spellEnd"/>
      <w:r w:rsidRPr="00CC1B5C">
        <w:rPr>
          <w:szCs w:val="26"/>
        </w:rPr>
        <w:t xml:space="preserve"> java web)</w:t>
      </w:r>
      <w:r w:rsidR="00A85F28">
        <w:rPr>
          <w:szCs w:val="26"/>
        </w:rPr>
        <w:t>.</w:t>
      </w:r>
    </w:p>
    <w:p w14:paraId="787B4D47" w14:textId="611BE313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Nhúng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trực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tiếp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ứng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dụng</w:t>
      </w:r>
      <w:proofErr w:type="spellEnd"/>
      <w:r w:rsidRPr="00CC1B5C">
        <w:rPr>
          <w:szCs w:val="26"/>
        </w:rPr>
        <w:t xml:space="preserve"> server (Tomcat, Jetty…) do </w:t>
      </w:r>
      <w:proofErr w:type="spellStart"/>
      <w:r w:rsidRPr="00CC1B5C">
        <w:rPr>
          <w:szCs w:val="26"/>
        </w:rPr>
        <w:t>đó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phải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triển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khai</w:t>
      </w:r>
      <w:proofErr w:type="spellEnd"/>
      <w:r w:rsidRPr="00CC1B5C">
        <w:rPr>
          <w:szCs w:val="26"/>
        </w:rPr>
        <w:t xml:space="preserve"> file WAR</w:t>
      </w:r>
      <w:r w:rsidR="00A85F28">
        <w:rPr>
          <w:szCs w:val="26"/>
        </w:rPr>
        <w:t>.</w:t>
      </w:r>
    </w:p>
    <w:p w14:paraId="2D50A743" w14:textId="14C19272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Cấu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ít</w:t>
      </w:r>
      <w:proofErr w:type="spellEnd"/>
      <w:r w:rsidRPr="00CC1B5C">
        <w:rPr>
          <w:szCs w:val="26"/>
        </w:rPr>
        <w:t xml:space="preserve">, </w:t>
      </w:r>
      <w:proofErr w:type="spellStart"/>
      <w:r w:rsidRPr="00CC1B5C">
        <w:rPr>
          <w:szCs w:val="26"/>
        </w:rPr>
        <w:t>tự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động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cậu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hình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bất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kì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khi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nào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có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thể</w:t>
      </w:r>
      <w:proofErr w:type="spellEnd"/>
      <w:r w:rsidRPr="00CC1B5C">
        <w:rPr>
          <w:szCs w:val="26"/>
        </w:rPr>
        <w:t xml:space="preserve"> (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thời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gian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viết</w:t>
      </w:r>
      <w:proofErr w:type="spellEnd"/>
      <w:r w:rsidRPr="00CC1B5C">
        <w:rPr>
          <w:szCs w:val="26"/>
        </w:rPr>
        <w:t xml:space="preserve"> code, </w:t>
      </w:r>
      <w:proofErr w:type="spellStart"/>
      <w:r w:rsidRPr="00CC1B5C">
        <w:rPr>
          <w:szCs w:val="26"/>
        </w:rPr>
        <w:t>tăng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năng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suất</w:t>
      </w:r>
      <w:proofErr w:type="spellEnd"/>
      <w:r w:rsidRPr="00CC1B5C">
        <w:rPr>
          <w:szCs w:val="26"/>
        </w:rPr>
        <w:t>)</w:t>
      </w:r>
      <w:r w:rsidR="00A85F28">
        <w:rPr>
          <w:szCs w:val="26"/>
        </w:rPr>
        <w:t>.</w:t>
      </w:r>
    </w:p>
    <w:p w14:paraId="0A2D8298" w14:textId="31BD23C4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Không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yêu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cầu</w:t>
      </w:r>
      <w:proofErr w:type="spellEnd"/>
      <w:r w:rsidRPr="00CC1B5C">
        <w:rPr>
          <w:szCs w:val="26"/>
        </w:rPr>
        <w:t xml:space="preserve"> XML confi</w:t>
      </w:r>
      <w:r>
        <w:rPr>
          <w:szCs w:val="26"/>
        </w:rPr>
        <w:t>g.</w:t>
      </w:r>
    </w:p>
    <w:p w14:paraId="0EF7BF1D" w14:textId="4EEA7CC6" w:rsidR="00CC1B5C" w:rsidRPr="00CC1B5C" w:rsidRDefault="00CC1B5C" w:rsidP="00D01BE4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Cung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cấp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nhiều</w:t>
      </w:r>
      <w:proofErr w:type="spellEnd"/>
      <w:r w:rsidRPr="00CC1B5C">
        <w:rPr>
          <w:szCs w:val="26"/>
        </w:rPr>
        <w:t xml:space="preserve"> plugin</w:t>
      </w:r>
      <w:r w:rsidR="00A85F28">
        <w:rPr>
          <w:szCs w:val="26"/>
        </w:rPr>
        <w:t>.</w:t>
      </w:r>
    </w:p>
    <w:p w14:paraId="7F87E7EA" w14:textId="53184AC8" w:rsidR="00D53C90" w:rsidRPr="00862178" w:rsidRDefault="00CC1B5C" w:rsidP="00D53C90">
      <w:pPr>
        <w:pStyle w:val="ListParagraph"/>
        <w:numPr>
          <w:ilvl w:val="0"/>
          <w:numId w:val="21"/>
        </w:numPr>
        <w:rPr>
          <w:szCs w:val="26"/>
        </w:rPr>
      </w:pPr>
      <w:proofErr w:type="spellStart"/>
      <w:r w:rsidRPr="00CC1B5C">
        <w:rPr>
          <w:szCs w:val="26"/>
        </w:rPr>
        <w:t>Chuẩn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cho</w:t>
      </w:r>
      <w:proofErr w:type="spellEnd"/>
      <w:r w:rsidRPr="00CC1B5C">
        <w:rPr>
          <w:szCs w:val="26"/>
        </w:rPr>
        <w:t xml:space="preserve"> Microservices (</w:t>
      </w:r>
      <w:r>
        <w:rPr>
          <w:szCs w:val="26"/>
        </w:rPr>
        <w:t>c</w:t>
      </w:r>
      <w:r w:rsidRPr="00CC1B5C">
        <w:rPr>
          <w:szCs w:val="26"/>
        </w:rPr>
        <w:t>loud support</w:t>
      </w:r>
      <w:r>
        <w:rPr>
          <w:szCs w:val="26"/>
        </w:rPr>
        <w:t>;</w:t>
      </w:r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giảm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việc</w:t>
      </w:r>
      <w:proofErr w:type="spellEnd"/>
      <w:r w:rsidRPr="00CC1B5C">
        <w:rPr>
          <w:szCs w:val="26"/>
        </w:rPr>
        <w:t xml:space="preserve"> setup, config; </w:t>
      </w:r>
      <w:proofErr w:type="spellStart"/>
      <w:r w:rsidRPr="00CC1B5C">
        <w:rPr>
          <w:szCs w:val="26"/>
        </w:rPr>
        <w:t>các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thư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viện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hỗ</w:t>
      </w:r>
      <w:proofErr w:type="spellEnd"/>
      <w:r w:rsidRPr="00CC1B5C">
        <w:rPr>
          <w:szCs w:val="26"/>
        </w:rPr>
        <w:t xml:space="preserve"> </w:t>
      </w:r>
      <w:proofErr w:type="spellStart"/>
      <w:r w:rsidRPr="00CC1B5C">
        <w:rPr>
          <w:szCs w:val="26"/>
        </w:rPr>
        <w:t>trợ</w:t>
      </w:r>
      <w:proofErr w:type="spellEnd"/>
      <w:r w:rsidRPr="00CC1B5C">
        <w:rPr>
          <w:szCs w:val="26"/>
        </w:rPr>
        <w:t>…)</w:t>
      </w:r>
    </w:p>
    <w:p w14:paraId="446EAFB5" w14:textId="6C9F8593" w:rsidR="00CB65D6" w:rsidRDefault="00CB65D6" w:rsidP="002A4C3F">
      <w:pPr>
        <w:pStyle w:val="Heading2"/>
      </w:pPr>
      <w:bookmarkStart w:id="23" w:name="_Toc43809838"/>
      <w:r>
        <w:lastRenderedPageBreak/>
        <w:t>MySQL</w:t>
      </w:r>
      <w:bookmarkEnd w:id="23"/>
    </w:p>
    <w:p w14:paraId="68099B11" w14:textId="059767C1" w:rsidR="00DC55B9" w:rsidRDefault="00DC55B9" w:rsidP="002A4C3F">
      <w:pPr>
        <w:pStyle w:val="Heading3"/>
      </w:pPr>
      <w:bookmarkStart w:id="24" w:name="_Toc4380983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</w:t>
      </w:r>
      <w:bookmarkEnd w:id="24"/>
    </w:p>
    <w:p w14:paraId="0926ADCA" w14:textId="3E648BF6" w:rsidR="00D53C90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ưa</w:t>
      </w:r>
      <w:proofErr w:type="spellEnd"/>
      <w:r>
        <w:t xml:space="preserve"> </w:t>
      </w:r>
      <w:proofErr w:type="spellStart"/>
      <w:r>
        <w:t>chuộng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MySQL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: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Win32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Windows, Linux, Mac OS X, Unix, FreeBSD, NetBSD, Novell NetWare, SGI </w:t>
      </w:r>
      <w:proofErr w:type="spellStart"/>
      <w:r>
        <w:t>Irix</w:t>
      </w:r>
      <w:proofErr w:type="spellEnd"/>
      <w:r>
        <w:t>, Solaris, SunOS</w:t>
      </w:r>
      <w:r w:rsidR="00D01BE4">
        <w:t>.</w:t>
      </w:r>
    </w:p>
    <w:p w14:paraId="2CE9DCFD" w14:textId="391FE550" w:rsidR="00D53C90" w:rsidRDefault="00D53C90" w:rsidP="00D01BE4"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(SQL).</w:t>
      </w:r>
    </w:p>
    <w:p w14:paraId="1C741D79" w14:textId="17AD073B" w:rsidR="00A11A3C" w:rsidRPr="00A11A3C" w:rsidRDefault="00D53C90" w:rsidP="00D01BE4">
      <w:r>
        <w:t xml:space="preserve">MySQL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NodeJs</w:t>
      </w:r>
      <w:proofErr w:type="spellEnd"/>
      <w:r>
        <w:t xml:space="preserve">, PHP, Perl,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NodeJs</w:t>
      </w:r>
      <w:proofErr w:type="spellEnd"/>
      <w:r>
        <w:t>, PHP hay Perl, ...</w:t>
      </w:r>
    </w:p>
    <w:p w14:paraId="480E6C64" w14:textId="2E7E4979" w:rsidR="00DC55B9" w:rsidRDefault="00DC55B9" w:rsidP="002A4C3F">
      <w:pPr>
        <w:pStyle w:val="Heading3"/>
      </w:pPr>
      <w:bookmarkStart w:id="25" w:name="_Toc43809840"/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5"/>
    </w:p>
    <w:p w14:paraId="79868CC5" w14:textId="77777777" w:rsidR="00A11A3C" w:rsidRDefault="00A11A3C" w:rsidP="00D01BE4"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,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mạnh</w:t>
      </w:r>
      <w:proofErr w:type="spellEnd"/>
      <w:r>
        <w:t>.</w:t>
      </w:r>
    </w:p>
    <w:p w14:paraId="39D34F0A" w14:textId="77777777" w:rsidR="00A11A3C" w:rsidRDefault="00A11A3C" w:rsidP="00D01BE4">
      <w:proofErr w:type="spellStart"/>
      <w:r>
        <w:t>Độ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:  MySQL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 </w:t>
      </w:r>
      <w:proofErr w:type="spellStart"/>
      <w:r>
        <w:t>khi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ở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A8BF4A4" w14:textId="77777777" w:rsidR="00A11A3C" w:rsidRDefault="00A11A3C" w:rsidP="00D01BE4">
      <w:proofErr w:type="spellStart"/>
      <w:r>
        <w:t>Đa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MySQL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SQL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663538C1" w14:textId="77777777" w:rsidR="00A11A3C" w:rsidRDefault="00A11A3C" w:rsidP="00D01BE4"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: MySQL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DD5690B" w14:textId="77777777" w:rsidR="00A11A3C" w:rsidRPr="00A11A3C" w:rsidRDefault="00A11A3C" w:rsidP="00D01BE4">
      <w:proofErr w:type="spellStart"/>
      <w:r>
        <w:lastRenderedPageBreak/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: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MySQL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10251575" w14:textId="22E23A10" w:rsidR="00DC55B9" w:rsidRDefault="00DC55B9" w:rsidP="002A4C3F">
      <w:pPr>
        <w:pStyle w:val="Heading3"/>
      </w:pPr>
      <w:bookmarkStart w:id="26" w:name="_Toc43809841"/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MySQL</w:t>
      </w:r>
      <w:bookmarkEnd w:id="26"/>
    </w:p>
    <w:p w14:paraId="20287570" w14:textId="77777777" w:rsidR="00D53C90" w:rsidRDefault="00D53C90" w:rsidP="00D01BE4"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: Theo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MySQL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>.</w:t>
      </w:r>
    </w:p>
    <w:p w14:paraId="4B2E0CF9" w14:textId="72B3B038" w:rsidR="00D53C90" w:rsidRDefault="00D53C90" w:rsidP="00D01BE4"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MySQL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toán</w:t>
      </w:r>
      <w:proofErr w:type="spellEnd"/>
      <w:r>
        <w:t>,</w:t>
      </w:r>
      <w:r w:rsidR="00862178">
        <w:t xml:space="preserve"> </w:t>
      </w:r>
      <w:r>
        <w:t xml:space="preserve">…)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ABB458C" w14:textId="6E06AD64" w:rsidR="00D53C90" w:rsidRPr="00D53C90" w:rsidRDefault="00D53C90" w:rsidP="00D01BE4">
      <w:r>
        <w:t xml:space="preserve">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chia </w:t>
      </w:r>
      <w:proofErr w:type="spellStart"/>
      <w:r>
        <w:t>tải</w:t>
      </w:r>
      <w:proofErr w:type="spellEnd"/>
      <w:r>
        <w:t xml:space="preserve"> database </w:t>
      </w:r>
      <w:proofErr w:type="spellStart"/>
      <w:r>
        <w:t>này</w:t>
      </w:r>
      <w:proofErr w:type="spellEnd"/>
      <w:r>
        <w:t xml:space="preserve"> ra </w:t>
      </w:r>
      <w:proofErr w:type="spellStart"/>
      <w:r>
        <w:t>nhiều</w:t>
      </w:r>
      <w:proofErr w:type="spellEnd"/>
      <w:r>
        <w:t xml:space="preserve"> server,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cache MySQL.</w:t>
      </w:r>
    </w:p>
    <w:p w14:paraId="0F882499" w14:textId="7696713E" w:rsidR="00DC55B9" w:rsidRDefault="00DC55B9" w:rsidP="002A4C3F">
      <w:pPr>
        <w:pStyle w:val="Heading3"/>
      </w:pPr>
      <w:bookmarkStart w:id="27" w:name="_Toc43809842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MySQL?</w:t>
      </w:r>
      <w:bookmarkEnd w:id="27"/>
    </w:p>
    <w:p w14:paraId="04834718" w14:textId="68498418" w:rsidR="00D53C90" w:rsidRDefault="00862178" w:rsidP="00862178"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MySQL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dũ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p w14:paraId="675D6BF3" w14:textId="5A999BE4" w:rsidR="00862178" w:rsidRDefault="00862178" w:rsidP="00862178">
      <w:pPr>
        <w:pStyle w:val="ListParagraph"/>
        <w:numPr>
          <w:ilvl w:val="0"/>
          <w:numId w:val="22"/>
        </w:numPr>
      </w:pPr>
      <w:r>
        <w:t xml:space="preserve">MySQL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CSDL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>.</w:t>
      </w:r>
    </w:p>
    <w:p w14:paraId="51FE6F3D" w14:textId="23F14380" w:rsidR="00862178" w:rsidRPr="00D53C90" w:rsidRDefault="00862178" w:rsidP="00862178">
      <w:pPr>
        <w:pStyle w:val="ListParagraph"/>
        <w:numPr>
          <w:ilvl w:val="0"/>
          <w:numId w:val="22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CSDL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,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(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, …).</w:t>
      </w:r>
    </w:p>
    <w:p w14:paraId="273FE0D5" w14:textId="2A9CC574" w:rsidR="00CB65D6" w:rsidRDefault="00CB65D6" w:rsidP="002A4C3F">
      <w:pPr>
        <w:pStyle w:val="Heading2"/>
      </w:pPr>
      <w:bookmarkStart w:id="28" w:name="_Toc43809843"/>
      <w:r>
        <w:t>Angular</w:t>
      </w:r>
      <w:bookmarkEnd w:id="28"/>
    </w:p>
    <w:p w14:paraId="17A8EAA7" w14:textId="727C5452" w:rsidR="00DC55B9" w:rsidRDefault="00DC55B9" w:rsidP="002A4C3F">
      <w:pPr>
        <w:pStyle w:val="Heading3"/>
      </w:pPr>
      <w:bookmarkStart w:id="29" w:name="_Toc43809844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Angular</w:t>
      </w:r>
      <w:bookmarkEnd w:id="29"/>
    </w:p>
    <w:p w14:paraId="26BBB0EC" w14:textId="45CF81DC" w:rsidR="00862178" w:rsidRDefault="00862178" w:rsidP="00862178">
      <w:r w:rsidRPr="00862178">
        <w:t xml:space="preserve">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="00A54093">
        <w:t>một</w:t>
      </w:r>
      <w:proofErr w:type="spellEnd"/>
      <w:r w:rsidRPr="00862178">
        <w:t xml:space="preserve"> web</w:t>
      </w:r>
      <w:r w:rsidR="00A54093">
        <w:t xml:space="preserve"> framework</w:t>
      </w:r>
      <w:r w:rsidRPr="00862178">
        <w:t xml:space="preserve"> </w:t>
      </w:r>
      <w:proofErr w:type="spellStart"/>
      <w:r w:rsidR="00A54093">
        <w:t>mã</w:t>
      </w:r>
      <w:proofErr w:type="spellEnd"/>
      <w:r w:rsidR="00A54093">
        <w:t xml:space="preserve"> </w:t>
      </w:r>
      <w:proofErr w:type="spellStart"/>
      <w:r w:rsidRPr="00862178">
        <w:t>nguồn</w:t>
      </w:r>
      <w:proofErr w:type="spellEnd"/>
      <w:r w:rsidRPr="00862178">
        <w:t xml:space="preserve"> </w:t>
      </w:r>
      <w:proofErr w:type="spellStart"/>
      <w:r w:rsidRPr="00862178">
        <w:t>mở</w:t>
      </w:r>
      <w:proofErr w:type="spellEnd"/>
      <w:r w:rsidRPr="00862178">
        <w:t xml:space="preserve"> </w:t>
      </w:r>
      <w:proofErr w:type="spellStart"/>
      <w:r w:rsidRPr="00862178">
        <w:t>dựa</w:t>
      </w:r>
      <w:proofErr w:type="spellEnd"/>
      <w:r w:rsidRPr="00862178">
        <w:t xml:space="preserve"> </w:t>
      </w:r>
      <w:proofErr w:type="spellStart"/>
      <w:r w:rsidRPr="00862178">
        <w:t>trên</w:t>
      </w:r>
      <w:proofErr w:type="spellEnd"/>
      <w:r w:rsidRPr="00862178">
        <w:t xml:space="preserve"> TypeScript do </w:t>
      </w:r>
      <w:proofErr w:type="spellStart"/>
      <w:r w:rsidR="00A54093">
        <w:t>n</w:t>
      </w:r>
      <w:r w:rsidRPr="00862178">
        <w:t>hóm</w:t>
      </w:r>
      <w:proofErr w:type="spellEnd"/>
      <w:r w:rsidRPr="00862178">
        <w:t xml:space="preserve"> Angular </w:t>
      </w:r>
      <w:proofErr w:type="spellStart"/>
      <w:r w:rsidRPr="00862178">
        <w:t>tại</w:t>
      </w:r>
      <w:proofErr w:type="spellEnd"/>
      <w:r w:rsidRPr="00862178">
        <w:t xml:space="preserve"> Google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bởi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cộng</w:t>
      </w:r>
      <w:proofErr w:type="spellEnd"/>
      <w:r w:rsidRPr="00862178">
        <w:t xml:space="preserve"> </w:t>
      </w:r>
      <w:proofErr w:type="spellStart"/>
      <w:r w:rsidRPr="00862178">
        <w:t>đồng</w:t>
      </w:r>
      <w:proofErr w:type="spellEnd"/>
      <w:r w:rsidRPr="00862178">
        <w:t xml:space="preserve"> </w:t>
      </w:r>
      <w:proofErr w:type="spellStart"/>
      <w:r w:rsidRPr="00862178">
        <w:t>của</w:t>
      </w:r>
      <w:proofErr w:type="spellEnd"/>
      <w:r w:rsidRPr="00862178">
        <w:t xml:space="preserve"> </w:t>
      </w:r>
      <w:proofErr w:type="spellStart"/>
      <w:r w:rsidRPr="00862178">
        <w:t>các</w:t>
      </w:r>
      <w:proofErr w:type="spellEnd"/>
      <w:r w:rsidRPr="00862178">
        <w:t xml:space="preserve"> </w:t>
      </w:r>
      <w:proofErr w:type="spellStart"/>
      <w:r w:rsidRPr="00862178">
        <w:t>cá</w:t>
      </w:r>
      <w:proofErr w:type="spellEnd"/>
      <w:r w:rsidRPr="00862178">
        <w:t xml:space="preserve"> </w:t>
      </w:r>
      <w:proofErr w:type="spellStart"/>
      <w:r w:rsidRPr="00862178">
        <w:t>nhân</w:t>
      </w:r>
      <w:proofErr w:type="spellEnd"/>
      <w:r w:rsidRPr="00862178">
        <w:t xml:space="preserve"> </w:t>
      </w:r>
      <w:proofErr w:type="spellStart"/>
      <w:r w:rsidRPr="00862178">
        <w:t>và</w:t>
      </w:r>
      <w:proofErr w:type="spellEnd"/>
      <w:r w:rsidRPr="00862178">
        <w:t xml:space="preserve"> </w:t>
      </w:r>
      <w:proofErr w:type="spellStart"/>
      <w:r w:rsidRPr="00862178">
        <w:t>tập</w:t>
      </w:r>
      <w:proofErr w:type="spellEnd"/>
      <w:r w:rsidRPr="00862178">
        <w:t xml:space="preserve"> </w:t>
      </w:r>
      <w:proofErr w:type="spellStart"/>
      <w:r w:rsidRPr="00862178">
        <w:t>đoàn</w:t>
      </w:r>
      <w:proofErr w:type="spellEnd"/>
      <w:r w:rsidRPr="00862178">
        <w:t xml:space="preserve">. Angular </w:t>
      </w:r>
      <w:proofErr w:type="spellStart"/>
      <w:r w:rsidRPr="00862178">
        <w:t>là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bản</w:t>
      </w:r>
      <w:proofErr w:type="spellEnd"/>
      <w:r w:rsidRPr="00862178">
        <w:t xml:space="preserve"> </w:t>
      </w:r>
      <w:proofErr w:type="spellStart"/>
      <w:r w:rsidRPr="00862178">
        <w:t>viết</w:t>
      </w:r>
      <w:proofErr w:type="spellEnd"/>
      <w:r w:rsidRPr="00862178">
        <w:t xml:space="preserve"> </w:t>
      </w:r>
      <w:proofErr w:type="spellStart"/>
      <w:r w:rsidRPr="00862178">
        <w:t>lại</w:t>
      </w:r>
      <w:proofErr w:type="spellEnd"/>
      <w:r w:rsidRPr="00862178">
        <w:t xml:space="preserve"> </w:t>
      </w:r>
      <w:proofErr w:type="spellStart"/>
      <w:r w:rsidRPr="00862178">
        <w:t>hoàn</w:t>
      </w:r>
      <w:proofErr w:type="spellEnd"/>
      <w:r w:rsidRPr="00862178">
        <w:t xml:space="preserve"> </w:t>
      </w:r>
      <w:proofErr w:type="spellStart"/>
      <w:r w:rsidRPr="00862178">
        <w:t>chỉnh</w:t>
      </w:r>
      <w:proofErr w:type="spellEnd"/>
      <w:r w:rsidRPr="00862178">
        <w:t xml:space="preserve"> </w:t>
      </w:r>
      <w:proofErr w:type="spellStart"/>
      <w:r w:rsidRPr="00862178">
        <w:t>từ</w:t>
      </w:r>
      <w:proofErr w:type="spellEnd"/>
      <w:r w:rsidRPr="00862178">
        <w:t xml:space="preserve"> </w:t>
      </w:r>
      <w:proofErr w:type="spellStart"/>
      <w:r w:rsidRPr="00862178">
        <w:t>cùng</w:t>
      </w:r>
      <w:proofErr w:type="spellEnd"/>
      <w:r w:rsidRPr="00862178">
        <w:t xml:space="preserve"> </w:t>
      </w:r>
      <w:proofErr w:type="spellStart"/>
      <w:r w:rsidRPr="00862178">
        <w:t>một</w:t>
      </w:r>
      <w:proofErr w:type="spellEnd"/>
      <w:r w:rsidRPr="00862178">
        <w:t xml:space="preserve"> </w:t>
      </w:r>
      <w:proofErr w:type="spellStart"/>
      <w:r w:rsidRPr="00862178">
        <w:t>nhóm</w:t>
      </w:r>
      <w:proofErr w:type="spellEnd"/>
      <w:r w:rsidRPr="00862178">
        <w:t xml:space="preserve"> </w:t>
      </w:r>
      <w:proofErr w:type="spellStart"/>
      <w:r w:rsidRPr="00862178">
        <w:t>đã</w:t>
      </w:r>
      <w:proofErr w:type="spellEnd"/>
      <w:r w:rsidRPr="00862178">
        <w:t xml:space="preserve"> </w:t>
      </w:r>
      <w:proofErr w:type="spellStart"/>
      <w:r w:rsidRPr="00862178">
        <w:t>xây</w:t>
      </w:r>
      <w:proofErr w:type="spellEnd"/>
      <w:r w:rsidRPr="00862178">
        <w:t xml:space="preserve"> </w:t>
      </w:r>
      <w:proofErr w:type="spellStart"/>
      <w:r w:rsidRPr="00862178">
        <w:t>dựng</w:t>
      </w:r>
      <w:proofErr w:type="spellEnd"/>
      <w:r w:rsidRPr="00862178">
        <w:t xml:space="preserve"> </w:t>
      </w:r>
      <w:proofErr w:type="spellStart"/>
      <w:r w:rsidRPr="00862178">
        <w:t>AngularJ</w:t>
      </w:r>
      <w:r w:rsidR="003422A3">
        <w:t>s</w:t>
      </w:r>
      <w:proofErr w:type="spellEnd"/>
      <w:r w:rsidRPr="00862178">
        <w:t>.</w:t>
      </w:r>
      <w:r w:rsidR="003422A3">
        <w:t xml:space="preserve"> </w:t>
      </w:r>
    </w:p>
    <w:p w14:paraId="44B5B940" w14:textId="77777777" w:rsidR="003422A3" w:rsidRDefault="003422A3" w:rsidP="00862178"/>
    <w:p w14:paraId="7B647CCD" w14:textId="2A776FFA" w:rsidR="00A54093" w:rsidRDefault="00A54093" w:rsidP="00A54093">
      <w:pPr>
        <w:pStyle w:val="Heading3"/>
      </w:pPr>
      <w:r>
        <w:lastRenderedPageBreak/>
        <w:t xml:space="preserve">Angular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AngularJs</w:t>
      </w:r>
      <w:proofErr w:type="spellEnd"/>
    </w:p>
    <w:p w14:paraId="430F9353" w14:textId="502F414A" w:rsidR="00A54093" w:rsidRDefault="00A54093" w:rsidP="00A54093">
      <w:r>
        <w:t xml:space="preserve">Angular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Angular Js.</w:t>
      </w:r>
    </w:p>
    <w:p w14:paraId="3FE895AA" w14:textId="1E7A9AD2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“scope” </w:t>
      </w:r>
      <w:proofErr w:type="spellStart"/>
      <w:r>
        <w:t>hoặc</w:t>
      </w:r>
      <w:proofErr w:type="spellEnd"/>
      <w:r>
        <w:t xml:space="preserve"> controller,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phả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(component)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09238F6" w14:textId="2191B2F0" w:rsidR="00A54093" w:rsidRDefault="00A54093" w:rsidP="00A54093">
      <w:pPr>
        <w:pStyle w:val="ListParagraph"/>
        <w:numPr>
          <w:ilvl w:val="0"/>
          <w:numId w:val="23"/>
        </w:numPr>
      </w:pPr>
      <w:r>
        <w:t xml:space="preserve">Angular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expression syntax </w:t>
      </w:r>
      <w:proofErr w:type="spellStart"/>
      <w:r>
        <w:t>khác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dung “[ ]” </w:t>
      </w:r>
      <w:proofErr w:type="spellStart"/>
      <w:r>
        <w:t>cho</w:t>
      </w:r>
      <w:proofErr w:type="spellEnd"/>
      <w:r>
        <w:t xml:space="preserve"> property binding </w:t>
      </w:r>
      <w:proofErr w:type="spellStart"/>
      <w:r>
        <w:t>và</w:t>
      </w:r>
      <w:proofErr w:type="spellEnd"/>
      <w:r>
        <w:t xml:space="preserve"> “(  )” </w:t>
      </w:r>
      <w:proofErr w:type="spellStart"/>
      <w:r>
        <w:t>cho</w:t>
      </w:r>
      <w:proofErr w:type="spellEnd"/>
      <w:r>
        <w:t xml:space="preserve"> event binding.</w:t>
      </w:r>
    </w:p>
    <w:p w14:paraId="0493BA6A" w14:textId="77777777" w:rsidR="006F615B" w:rsidRDefault="006F615B" w:rsidP="00A54093">
      <w:pPr>
        <w:pStyle w:val="ListParagraph"/>
        <w:numPr>
          <w:ilvl w:val="0"/>
          <w:numId w:val="2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 w:rsidR="00A54093">
        <w:t xml:space="preserve"> </w:t>
      </w:r>
      <w:r>
        <w:t xml:space="preserve">– </w:t>
      </w:r>
      <w:proofErr w:type="spellStart"/>
      <w:r>
        <w:t>đa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đun</w:t>
      </w:r>
      <w:proofErr w:type="spellEnd"/>
      <w:r>
        <w:t>.</w:t>
      </w:r>
    </w:p>
    <w:p w14:paraId="053391C7" w14:textId="77777777" w:rsidR="006F615B" w:rsidRDefault="006F615B" w:rsidP="00A54093">
      <w:pPr>
        <w:pStyle w:val="ListParagraph"/>
        <w:numPr>
          <w:ilvl w:val="0"/>
          <w:numId w:val="23"/>
        </w:numPr>
      </w:pPr>
      <w:proofErr w:type="spellStart"/>
      <w:r>
        <w:t>Anuglar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sang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Typescrpit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Microsoft,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static typing </w:t>
      </w:r>
      <w:proofErr w:type="spellStart"/>
      <w:r>
        <w:t>và</w:t>
      </w:r>
      <w:proofErr w:type="spellEnd"/>
      <w:r>
        <w:t xml:space="preserve"> annotation.</w:t>
      </w:r>
    </w:p>
    <w:p w14:paraId="54681D7E" w14:textId="0A90AE69" w:rsidR="00DC55B9" w:rsidRDefault="00DC55B9" w:rsidP="002A4C3F">
      <w:pPr>
        <w:pStyle w:val="Heading3"/>
      </w:pPr>
      <w:bookmarkStart w:id="30" w:name="_Toc43809847"/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Angular</w:t>
      </w:r>
      <w:r w:rsidR="00C351CD">
        <w:t xml:space="preserve"> 9</w:t>
      </w:r>
      <w:r>
        <w:t>?</w:t>
      </w:r>
      <w:bookmarkEnd w:id="30"/>
    </w:p>
    <w:p w14:paraId="6B7FA3AB" w14:textId="77777777" w:rsidR="003422A3" w:rsidRPr="003422A3" w:rsidRDefault="003422A3" w:rsidP="003422A3"/>
    <w:p w14:paraId="211879B7" w14:textId="0DC4BAD0" w:rsidR="00CB65D6" w:rsidRDefault="00CB65D6" w:rsidP="00C351CD">
      <w:pPr>
        <w:pStyle w:val="Heading2"/>
      </w:pPr>
      <w:bookmarkStart w:id="31" w:name="_Toc43809848"/>
      <w:r>
        <w:t>Web crawl</w:t>
      </w:r>
      <w:r w:rsidR="00DC55B9">
        <w:t>ing</w:t>
      </w:r>
      <w:bookmarkEnd w:id="31"/>
    </w:p>
    <w:p w14:paraId="4F3F6EA4" w14:textId="1136BB29" w:rsidR="00DC55B9" w:rsidRDefault="00DC55B9" w:rsidP="00C351CD">
      <w:pPr>
        <w:pStyle w:val="Heading3"/>
      </w:pPr>
      <w:bookmarkStart w:id="32" w:name="_Toc43809849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web crawling</w:t>
      </w:r>
      <w:bookmarkEnd w:id="32"/>
    </w:p>
    <w:p w14:paraId="15336219" w14:textId="278B5369" w:rsidR="00912DB6" w:rsidRDefault="00912DB6" w:rsidP="00912DB6">
      <w:r>
        <w:t xml:space="preserve">Web crawling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web crawler.</w:t>
      </w:r>
    </w:p>
    <w:p w14:paraId="7BB6C1AC" w14:textId="345ADDEE" w:rsidR="00912DB6" w:rsidRDefault="00912DB6" w:rsidP="00912DB6"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API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kĩ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API.</w:t>
      </w:r>
    </w:p>
    <w:p w14:paraId="1D00C476" w14:textId="417DA3E8" w:rsidR="00581AB9" w:rsidRDefault="00581AB9" w:rsidP="00912DB6"/>
    <w:p w14:paraId="0C05C83C" w14:textId="54DF6E2D" w:rsidR="00581AB9" w:rsidRDefault="00581AB9" w:rsidP="00912DB6"/>
    <w:p w14:paraId="1A92A006" w14:textId="0611BA55" w:rsidR="00581AB9" w:rsidRDefault="00581AB9" w:rsidP="00912DB6"/>
    <w:p w14:paraId="71261289" w14:textId="5CA212CB" w:rsidR="00581AB9" w:rsidRDefault="00581AB9" w:rsidP="00912DB6"/>
    <w:p w14:paraId="50B7EDDB" w14:textId="77777777" w:rsidR="00581AB9" w:rsidRPr="00912DB6" w:rsidRDefault="00581AB9" w:rsidP="00912DB6"/>
    <w:p w14:paraId="56E8D9D5" w14:textId="7165CA1C" w:rsidR="00DC55B9" w:rsidRDefault="00912DB6" w:rsidP="002A41D2">
      <w:pPr>
        <w:pStyle w:val="Heading3"/>
      </w:pPr>
      <w:r>
        <w:t xml:space="preserve">Web crawling </w:t>
      </w:r>
      <w:proofErr w:type="spellStart"/>
      <w:r>
        <w:t>và</w:t>
      </w:r>
      <w:proofErr w:type="spellEnd"/>
      <w:r>
        <w:t xml:space="preserve"> web scraping</w:t>
      </w:r>
    </w:p>
    <w:p w14:paraId="690795CC" w14:textId="6126E3EE" w:rsidR="00A54093" w:rsidRDefault="00581AB9" w:rsidP="00A54093">
      <w:r>
        <w:t xml:space="preserve">Web crawling </w:t>
      </w:r>
      <w:proofErr w:type="spellStart"/>
      <w:r>
        <w:t>và</w:t>
      </w:r>
      <w:proofErr w:type="spellEnd"/>
      <w:r>
        <w:t xml:space="preserve"> web scraping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đây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5"/>
        <w:gridCol w:w="4556"/>
      </w:tblGrid>
      <w:tr w:rsidR="00581AB9" w14:paraId="7FA8A67D" w14:textId="77777777" w:rsidTr="00581AB9">
        <w:tc>
          <w:tcPr>
            <w:tcW w:w="4555" w:type="dxa"/>
          </w:tcPr>
          <w:p w14:paraId="6577479A" w14:textId="5DE38820" w:rsidR="00581AB9" w:rsidRDefault="00581AB9" w:rsidP="00581AB9">
            <w:pPr>
              <w:jc w:val="center"/>
            </w:pPr>
            <w:r>
              <w:t>Web scraping</w:t>
            </w:r>
          </w:p>
        </w:tc>
        <w:tc>
          <w:tcPr>
            <w:tcW w:w="4556" w:type="dxa"/>
          </w:tcPr>
          <w:p w14:paraId="2C02BA0F" w14:textId="3C4FA8B8" w:rsidR="00581AB9" w:rsidRDefault="00581AB9" w:rsidP="00581AB9">
            <w:pPr>
              <w:jc w:val="center"/>
            </w:pPr>
            <w:r>
              <w:t>Web crawling</w:t>
            </w:r>
          </w:p>
        </w:tc>
      </w:tr>
      <w:tr w:rsidR="00581AB9" w14:paraId="6D3A16CF" w14:textId="77777777" w:rsidTr="00581AB9">
        <w:tc>
          <w:tcPr>
            <w:tcW w:w="4555" w:type="dxa"/>
          </w:tcPr>
          <w:p w14:paraId="04080FD6" w14:textId="12B5116E" w:rsidR="00581AB9" w:rsidRDefault="00581AB9" w:rsidP="00A54093">
            <w:proofErr w:type="spellStart"/>
            <w:r>
              <w:t>Trích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nhau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web.</w:t>
            </w:r>
          </w:p>
        </w:tc>
        <w:tc>
          <w:tcPr>
            <w:tcW w:w="4556" w:type="dxa"/>
          </w:tcPr>
          <w:p w14:paraId="4454331F" w14:textId="0F318DAB" w:rsidR="00581AB9" w:rsidRDefault="00581AB9" w:rsidP="00A54093"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page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web </w:t>
            </w:r>
            <w:proofErr w:type="spellStart"/>
            <w:r>
              <w:t>xuống</w:t>
            </w:r>
            <w:proofErr w:type="spellEnd"/>
            <w:r>
              <w:t>.</w:t>
            </w:r>
          </w:p>
        </w:tc>
      </w:tr>
      <w:tr w:rsidR="00581AB9" w14:paraId="6BFE6731" w14:textId="77777777" w:rsidTr="00581AB9">
        <w:tc>
          <w:tcPr>
            <w:tcW w:w="4555" w:type="dxa"/>
          </w:tcPr>
          <w:p w14:paraId="6889E846" w14:textId="52388DFD" w:rsidR="00581AB9" w:rsidRDefault="00581AB9" w:rsidP="00A54093"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bất</w:t>
            </w:r>
            <w:proofErr w:type="spellEnd"/>
            <w:r>
              <w:t xml:space="preserve"> </w:t>
            </w:r>
            <w:proofErr w:type="spellStart"/>
            <w:r>
              <w:t>cứ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0DA0C6FC" w14:textId="702FDCF1" w:rsidR="00581AB9" w:rsidRDefault="00581AB9" w:rsidP="00A54093">
            <w:proofErr w:type="spellStart"/>
            <w:r>
              <w:t>Đa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quy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>.</w:t>
            </w:r>
          </w:p>
        </w:tc>
      </w:tr>
      <w:tr w:rsidR="00581AB9" w14:paraId="1CABDA79" w14:textId="77777777" w:rsidTr="00581AB9">
        <w:tc>
          <w:tcPr>
            <w:tcW w:w="4555" w:type="dxa"/>
          </w:tcPr>
          <w:p w14:paraId="19C9C51B" w14:textId="4C63742A" w:rsidR="00581AB9" w:rsidRDefault="00581AB9" w:rsidP="00A54093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>.</w:t>
            </w:r>
          </w:p>
        </w:tc>
        <w:tc>
          <w:tcPr>
            <w:tcW w:w="4556" w:type="dxa"/>
          </w:tcPr>
          <w:p w14:paraId="6C9B4B7D" w14:textId="6E61A7B9" w:rsidR="00581AB9" w:rsidRDefault="00581AB9" w:rsidP="00A54093">
            <w:proofErr w:type="spellStart"/>
            <w:r>
              <w:t>Chống</w:t>
            </w:r>
            <w:proofErr w:type="spellEnd"/>
            <w:r>
              <w:t xml:space="preserve"> </w:t>
            </w:r>
            <w:proofErr w:type="spellStart"/>
            <w:r>
              <w:t>trùng</w:t>
            </w:r>
            <w:proofErr w:type="spellEnd"/>
            <w:r>
              <w:t xml:space="preserve"> </w:t>
            </w:r>
            <w:proofErr w:type="spellStart"/>
            <w:r>
              <w:t>lặp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>.</w:t>
            </w:r>
          </w:p>
        </w:tc>
      </w:tr>
      <w:tr w:rsidR="00581AB9" w14:paraId="02653577" w14:textId="77777777" w:rsidTr="00581AB9">
        <w:tc>
          <w:tcPr>
            <w:tcW w:w="4555" w:type="dxa"/>
          </w:tcPr>
          <w:p w14:paraId="07E90257" w14:textId="27CD6578" w:rsidR="00581AB9" w:rsidRDefault="00581AB9" w:rsidP="00A54093">
            <w:proofErr w:type="spellStart"/>
            <w:r>
              <w:t>Cần</w:t>
            </w:r>
            <w:proofErr w:type="spellEnd"/>
            <w:r>
              <w:t xml:space="preserve"> crawl agent </w:t>
            </w:r>
            <w:proofErr w:type="spellStart"/>
            <w:r>
              <w:t>và</w:t>
            </w:r>
            <w:proofErr w:type="spellEnd"/>
            <w:r>
              <w:t xml:space="preserve"> parser</w:t>
            </w:r>
          </w:p>
        </w:tc>
        <w:tc>
          <w:tcPr>
            <w:tcW w:w="4556" w:type="dxa"/>
          </w:tcPr>
          <w:p w14:paraId="110B87CB" w14:textId="61EF4C9C" w:rsidR="00581AB9" w:rsidRDefault="00581AB9" w:rsidP="00A54093"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crawl agent.</w:t>
            </w:r>
          </w:p>
        </w:tc>
      </w:tr>
    </w:tbl>
    <w:p w14:paraId="283287EA" w14:textId="09F9B76C" w:rsidR="00A54093" w:rsidRPr="00A54093" w:rsidRDefault="00A54093" w:rsidP="00581AB9"/>
    <w:p w14:paraId="52820786" w14:textId="3594E91C" w:rsidR="00C351CD" w:rsidRDefault="00C351CD" w:rsidP="002A41D2">
      <w:pPr>
        <w:pStyle w:val="Heading3"/>
      </w:pPr>
      <w:proofErr w:type="spellStart"/>
      <w:r>
        <w:t>Jsoup</w:t>
      </w:r>
      <w:proofErr w:type="spellEnd"/>
    </w:p>
    <w:p w14:paraId="2CBFAD7E" w14:textId="1F7A2953" w:rsidR="00A54093" w:rsidRDefault="00581AB9" w:rsidP="00A54093"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Java HTML Parser. </w:t>
      </w:r>
      <w:proofErr w:type="spellStart"/>
      <w:r w:rsidRPr="00581AB9">
        <w:t>Nó</w:t>
      </w:r>
      <w:proofErr w:type="spellEnd"/>
      <w:r w:rsidRPr="00581AB9">
        <w:t xml:space="preserve"> </w:t>
      </w:r>
      <w:proofErr w:type="spellStart"/>
      <w:r w:rsidRPr="00581AB9">
        <w:t>là</w:t>
      </w:r>
      <w:proofErr w:type="spellEnd"/>
      <w:r w:rsidRPr="00581AB9">
        <w:t xml:space="preserve"> </w:t>
      </w:r>
      <w:proofErr w:type="spellStart"/>
      <w:r w:rsidRPr="00581AB9">
        <w:t>một</w:t>
      </w:r>
      <w:proofErr w:type="spellEnd"/>
      <w:r w:rsidRPr="00581AB9">
        <w:t xml:space="preserve"> </w:t>
      </w:r>
      <w:proofErr w:type="spellStart"/>
      <w:r w:rsidRPr="00581AB9">
        <w:t>thư</w:t>
      </w:r>
      <w:proofErr w:type="spellEnd"/>
      <w:r w:rsidRPr="00581AB9">
        <w:t xml:space="preserve"> </w:t>
      </w:r>
      <w:proofErr w:type="spellStart"/>
      <w:r w:rsidRPr="00581AB9">
        <w:t>viện</w:t>
      </w:r>
      <w:proofErr w:type="spellEnd"/>
      <w:r w:rsidRPr="00581AB9">
        <w:t xml:space="preserve"> </w:t>
      </w:r>
      <w:proofErr w:type="spellStart"/>
      <w:r w:rsidRPr="00581AB9">
        <w:t>mã</w:t>
      </w:r>
      <w:proofErr w:type="spellEnd"/>
      <w:r w:rsidRPr="00581AB9">
        <w:t xml:space="preserve"> </w:t>
      </w:r>
      <w:proofErr w:type="spellStart"/>
      <w:r w:rsidRPr="00581AB9">
        <w:t>nguồn</w:t>
      </w:r>
      <w:proofErr w:type="spellEnd"/>
      <w:r w:rsidRPr="00581AB9">
        <w:t xml:space="preserve"> </w:t>
      </w:r>
      <w:proofErr w:type="spellStart"/>
      <w:r w:rsidRPr="00581AB9">
        <w:t>mở</w:t>
      </w:r>
      <w:proofErr w:type="spellEnd"/>
      <w:r w:rsidRPr="00581AB9">
        <w:t xml:space="preserve">, </w:t>
      </w:r>
      <w:proofErr w:type="spellStart"/>
      <w:r w:rsidRPr="00581AB9">
        <w:t>được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phân</w:t>
      </w:r>
      <w:proofErr w:type="spellEnd"/>
      <w:r w:rsidRPr="00581AB9">
        <w:t xml:space="preserve"> </w:t>
      </w:r>
      <w:proofErr w:type="spellStart"/>
      <w:r w:rsidRPr="00581AB9">
        <w:t>tích</w:t>
      </w:r>
      <w:proofErr w:type="spellEnd"/>
      <w:r w:rsidRPr="00581AB9">
        <w:t xml:space="preserve"> </w:t>
      </w:r>
      <w:proofErr w:type="spellStart"/>
      <w:r w:rsidRPr="00581AB9">
        <w:t>nội</w:t>
      </w:r>
      <w:proofErr w:type="spellEnd"/>
      <w:r w:rsidRPr="00581AB9">
        <w:t xml:space="preserve"> dung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cung</w:t>
      </w:r>
      <w:proofErr w:type="spellEnd"/>
      <w:r w:rsidRPr="00581AB9">
        <w:t xml:space="preserve"> </w:t>
      </w:r>
      <w:proofErr w:type="spellStart"/>
      <w:r w:rsidRPr="00581AB9">
        <w:t>cấp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API </w:t>
      </w:r>
      <w:proofErr w:type="spellStart"/>
      <w:r w:rsidRPr="00581AB9">
        <w:t>dùng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URL </w:t>
      </w:r>
      <w:proofErr w:type="spellStart"/>
      <w:r w:rsidRPr="00581AB9">
        <w:t>hoặc</w:t>
      </w:r>
      <w:proofErr w:type="spellEnd"/>
      <w:r w:rsidRPr="00581AB9">
        <w:t xml:space="preserve"> </w:t>
      </w:r>
      <w:proofErr w:type="spellStart"/>
      <w:r w:rsidRPr="00581AB9">
        <w:t>từ</w:t>
      </w:r>
      <w:proofErr w:type="spellEnd"/>
      <w:r w:rsidRPr="00581AB9">
        <w:t xml:space="preserve"> </w:t>
      </w:r>
      <w:proofErr w:type="spellStart"/>
      <w:r w:rsidRPr="00581AB9">
        <w:t>tập</w:t>
      </w:r>
      <w:proofErr w:type="spellEnd"/>
      <w:r w:rsidRPr="00581AB9">
        <w:t xml:space="preserve"> tin HTML. </w:t>
      </w:r>
      <w:proofErr w:type="spellStart"/>
      <w:r w:rsidRPr="00581AB9">
        <w:t>Jsoup</w:t>
      </w:r>
      <w:proofErr w:type="spellEnd"/>
      <w:r w:rsidRPr="00581AB9">
        <w:t xml:space="preserve"> </w:t>
      </w:r>
      <w:proofErr w:type="spellStart"/>
      <w:r w:rsidRPr="00581AB9">
        <w:t>sử</w:t>
      </w:r>
      <w:proofErr w:type="spellEnd"/>
      <w:r w:rsidRPr="00581AB9">
        <w:t xml:space="preserve"> </w:t>
      </w:r>
      <w:proofErr w:type="spellStart"/>
      <w:r w:rsidRPr="00581AB9">
        <w:t>dụng</w:t>
      </w:r>
      <w:proofErr w:type="spellEnd"/>
      <w:r w:rsidRPr="00581AB9">
        <w:t xml:space="preserve"> </w:t>
      </w:r>
      <w:proofErr w:type="spellStart"/>
      <w:r w:rsidRPr="00581AB9">
        <w:t>các</w:t>
      </w:r>
      <w:proofErr w:type="spellEnd"/>
      <w:r w:rsidRPr="00581AB9">
        <w:t xml:space="preserve"> </w:t>
      </w:r>
      <w:proofErr w:type="spellStart"/>
      <w:r w:rsidRPr="00581AB9">
        <w:t>phương</w:t>
      </w:r>
      <w:proofErr w:type="spellEnd"/>
      <w:r w:rsidRPr="00581AB9">
        <w:t xml:space="preserve"> </w:t>
      </w:r>
      <w:proofErr w:type="spellStart"/>
      <w:r w:rsidRPr="00581AB9">
        <w:t>thức</w:t>
      </w:r>
      <w:proofErr w:type="spellEnd"/>
      <w:r w:rsidRPr="00581AB9">
        <w:t xml:space="preserve"> </w:t>
      </w:r>
      <w:proofErr w:type="spellStart"/>
      <w:r w:rsidRPr="00581AB9">
        <w:t>giống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DOM, CSS, </w:t>
      </w:r>
      <w:proofErr w:type="spellStart"/>
      <w:r w:rsidRPr="00581AB9">
        <w:t>JQuery</w:t>
      </w:r>
      <w:proofErr w:type="spellEnd"/>
      <w:r w:rsidRPr="00581AB9">
        <w:t xml:space="preserve"> </w:t>
      </w:r>
      <w:proofErr w:type="spellStart"/>
      <w:r w:rsidRPr="00581AB9">
        <w:t>để</w:t>
      </w:r>
      <w:proofErr w:type="spellEnd"/>
      <w:r w:rsidRPr="00581AB9">
        <w:t xml:space="preserve"> </w:t>
      </w:r>
      <w:proofErr w:type="spellStart"/>
      <w:r w:rsidRPr="00581AB9">
        <w:t>lấy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 xml:space="preserve"> </w:t>
      </w:r>
      <w:proofErr w:type="spellStart"/>
      <w:r w:rsidRPr="00581AB9">
        <w:t>và</w:t>
      </w:r>
      <w:proofErr w:type="spellEnd"/>
      <w:r w:rsidRPr="00581AB9">
        <w:t xml:space="preserve"> </w:t>
      </w:r>
      <w:proofErr w:type="spellStart"/>
      <w:r w:rsidRPr="00581AB9">
        <w:t>thao</w:t>
      </w:r>
      <w:proofErr w:type="spellEnd"/>
      <w:r w:rsidRPr="00581AB9">
        <w:t xml:space="preserve"> </w:t>
      </w:r>
      <w:proofErr w:type="spellStart"/>
      <w:r w:rsidRPr="00581AB9">
        <w:t>tác</w:t>
      </w:r>
      <w:proofErr w:type="spellEnd"/>
      <w:r w:rsidRPr="00581AB9">
        <w:t xml:space="preserve"> </w:t>
      </w:r>
      <w:proofErr w:type="spellStart"/>
      <w:r w:rsidRPr="00581AB9">
        <w:t>với</w:t>
      </w:r>
      <w:proofErr w:type="spellEnd"/>
      <w:r w:rsidRPr="00581AB9">
        <w:t xml:space="preserve"> </w:t>
      </w:r>
      <w:proofErr w:type="spellStart"/>
      <w:r w:rsidRPr="00581AB9">
        <w:t>dữ</w:t>
      </w:r>
      <w:proofErr w:type="spellEnd"/>
      <w:r w:rsidRPr="00581AB9">
        <w:t xml:space="preserve"> </w:t>
      </w:r>
      <w:proofErr w:type="spellStart"/>
      <w:r w:rsidRPr="00581AB9">
        <w:t>liệu</w:t>
      </w:r>
      <w:proofErr w:type="spellEnd"/>
      <w:r w:rsidRPr="00581AB9">
        <w:t>.</w:t>
      </w:r>
    </w:p>
    <w:p w14:paraId="760E637C" w14:textId="0CEFD5B8" w:rsidR="00581AB9" w:rsidRDefault="00581AB9" w:rsidP="00581AB9">
      <w:pPr>
        <w:jc w:val="center"/>
      </w:pPr>
      <w:r w:rsidRPr="00581AB9">
        <w:drawing>
          <wp:inline distT="0" distB="0" distL="0" distR="0" wp14:anchorId="142B39F9" wp14:editId="5C3589AF">
            <wp:extent cx="4210050" cy="2847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B0D5" w14:textId="77777777" w:rsidR="00581AB9" w:rsidRDefault="00581AB9" w:rsidP="00581AB9">
      <w:pPr>
        <w:jc w:val="center"/>
      </w:pPr>
    </w:p>
    <w:p w14:paraId="3C3DC0D5" w14:textId="77777777" w:rsidR="00581AB9" w:rsidRDefault="00581AB9" w:rsidP="00581AB9">
      <w:proofErr w:type="spellStart"/>
      <w:r>
        <w:t>Jsoup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class,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class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>:</w:t>
      </w:r>
    </w:p>
    <w:p w14:paraId="281B733D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r>
        <w:t>org.jsoup.Jsoup</w:t>
      </w:r>
      <w:proofErr w:type="spellEnd"/>
    </w:p>
    <w:p w14:paraId="4020A60E" w14:textId="77777777" w:rsidR="00581AB9" w:rsidRDefault="00581AB9" w:rsidP="00581AB9">
      <w:pPr>
        <w:pStyle w:val="ListParagraph"/>
        <w:numPr>
          <w:ilvl w:val="0"/>
          <w:numId w:val="24"/>
        </w:numPr>
      </w:pPr>
      <w:proofErr w:type="spellStart"/>
      <w:r>
        <w:t>org.jsoup.nodes.Document</w:t>
      </w:r>
      <w:proofErr w:type="spellEnd"/>
    </w:p>
    <w:p w14:paraId="2DF54B29" w14:textId="7D34B0AC" w:rsidR="00581AB9" w:rsidRPr="00A54093" w:rsidRDefault="00581AB9" w:rsidP="00581AB9">
      <w:pPr>
        <w:pStyle w:val="ListParagraph"/>
        <w:numPr>
          <w:ilvl w:val="0"/>
          <w:numId w:val="24"/>
        </w:numPr>
      </w:pPr>
      <w:proofErr w:type="spellStart"/>
      <w:r>
        <w:t>org.jsoup.nodes.Element</w:t>
      </w:r>
      <w:proofErr w:type="spellEnd"/>
    </w:p>
    <w:p w14:paraId="75A21258" w14:textId="506F77D7" w:rsidR="00DC55B9" w:rsidRDefault="00DC55B9" w:rsidP="002A41D2">
      <w:pPr>
        <w:pStyle w:val="Heading3"/>
      </w:pPr>
      <w:bookmarkStart w:id="33" w:name="_Toc43809852"/>
      <w:r>
        <w:t>Crawler4j</w:t>
      </w:r>
      <w:bookmarkEnd w:id="33"/>
    </w:p>
    <w:p w14:paraId="5F554E5E" w14:textId="3AD7FD89" w:rsidR="00A54093" w:rsidRDefault="0041631A" w:rsidP="00A54093">
      <w:r>
        <w:t xml:space="preserve">Crawler4j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crawl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setup </w:t>
      </w:r>
      <w:proofErr w:type="spellStart"/>
      <w:r>
        <w:t>một</w:t>
      </w:r>
      <w:proofErr w:type="spellEnd"/>
      <w:r>
        <w:t xml:space="preserve"> web crawler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phút</w:t>
      </w:r>
      <w:proofErr w:type="spellEnd"/>
      <w:r>
        <w:t>.</w:t>
      </w:r>
    </w:p>
    <w:p w14:paraId="0B264717" w14:textId="1DDA9DE0" w:rsidR="0041631A" w:rsidRDefault="0041631A" w:rsidP="00A54093"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Crawler4j,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dependency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pom.xml:</w:t>
      </w:r>
    </w:p>
    <w:p w14:paraId="66E75B90" w14:textId="7336EE2B" w:rsidR="0041631A" w:rsidRDefault="0041631A" w:rsidP="0041631A">
      <w:pPr>
        <w:jc w:val="center"/>
      </w:pPr>
      <w:r w:rsidRPr="0041631A">
        <w:drawing>
          <wp:inline distT="0" distB="0" distL="0" distR="0" wp14:anchorId="1430BDB5" wp14:editId="2CEA8D04">
            <wp:extent cx="4953000" cy="127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EA86" w14:textId="2B0C307C" w:rsidR="0041631A" w:rsidRDefault="0041631A" w:rsidP="0041631A">
      <w:proofErr w:type="spellStart"/>
      <w:r>
        <w:t>Một</w:t>
      </w:r>
      <w:proofErr w:type="spellEnd"/>
      <w:r>
        <w:t xml:space="preserve"> web crawler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class </w:t>
      </w:r>
      <w:proofErr w:type="spellStart"/>
      <w:r>
        <w:t>chính</w:t>
      </w:r>
      <w:proofErr w:type="spellEnd"/>
      <w:r>
        <w:t>:</w:t>
      </w:r>
    </w:p>
    <w:p w14:paraId="0DACCBEF" w14:textId="59F0BB9E" w:rsidR="0041631A" w:rsidRDefault="0041631A" w:rsidP="0041631A">
      <w:pPr>
        <w:pStyle w:val="ListParagraph"/>
        <w:numPr>
          <w:ilvl w:val="0"/>
          <w:numId w:val="25"/>
        </w:numPr>
      </w:pPr>
      <w:r>
        <w:t xml:space="preserve">Crawler class: class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extend interface WebCrawler </w:t>
      </w:r>
      <w:proofErr w:type="spellStart"/>
      <w:r>
        <w:t>của</w:t>
      </w:r>
      <w:proofErr w:type="spellEnd"/>
      <w:r>
        <w:t xml:space="preserve"> Crawler4j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URL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crawl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page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>.</w:t>
      </w:r>
      <w:r w:rsidR="000D1214">
        <w:t xml:space="preserve"> </w:t>
      </w:r>
      <w:proofErr w:type="spellStart"/>
      <w:r w:rsidR="000D1214">
        <w:t>Trong</w:t>
      </w:r>
      <w:proofErr w:type="spellEnd"/>
      <w:r w:rsidR="000D1214">
        <w:t xml:space="preserve"> </w:t>
      </w:r>
      <w:proofErr w:type="spellStart"/>
      <w:r w:rsidR="000D1214">
        <w:t>đó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hai</w:t>
      </w:r>
      <w:proofErr w:type="spellEnd"/>
      <w:r w:rsidR="000D1214">
        <w:t xml:space="preserve"> </w:t>
      </w:r>
      <w:proofErr w:type="spellStart"/>
      <w:r w:rsidR="000D1214">
        <w:t>hàm</w:t>
      </w:r>
      <w:proofErr w:type="spellEnd"/>
      <w:r w:rsidR="000D1214">
        <w:t xml:space="preserve"> </w:t>
      </w:r>
      <w:proofErr w:type="spellStart"/>
      <w:r w:rsidR="000D1214">
        <w:t>chính</w:t>
      </w:r>
      <w:proofErr w:type="spellEnd"/>
      <w:r w:rsidR="000D1214">
        <w:t xml:space="preserve">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override: </w:t>
      </w:r>
      <w:proofErr w:type="spellStart"/>
      <w:r w:rsidR="000D1214">
        <w:t>shouldVisit</w:t>
      </w:r>
      <w:proofErr w:type="spellEnd"/>
      <w:r w:rsidR="000D1214">
        <w:t xml:space="preserve"> (</w:t>
      </w:r>
      <w:proofErr w:type="spellStart"/>
      <w:r w:rsidR="000D1214">
        <w:t>quyết</w:t>
      </w:r>
      <w:proofErr w:type="spellEnd"/>
      <w:r w:rsidR="000D1214">
        <w:t xml:space="preserve"> </w:t>
      </w:r>
      <w:proofErr w:type="spellStart"/>
      <w:r w:rsidR="000D1214">
        <w:t>định</w:t>
      </w:r>
      <w:proofErr w:type="spellEnd"/>
      <w:r w:rsidR="000D1214">
        <w:t xml:space="preserve"> URL </w:t>
      </w:r>
      <w:proofErr w:type="spellStart"/>
      <w:r w:rsidR="000D1214">
        <w:t>sẽ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hay </w:t>
      </w:r>
      <w:proofErr w:type="spellStart"/>
      <w:r w:rsidR="000D1214">
        <w:t>không</w:t>
      </w:r>
      <w:proofErr w:type="spellEnd"/>
      <w:r w:rsidR="000D1214">
        <w:t xml:space="preserve">) </w:t>
      </w:r>
      <w:proofErr w:type="spellStart"/>
      <w:r w:rsidR="000D1214">
        <w:t>và</w:t>
      </w:r>
      <w:proofErr w:type="spellEnd"/>
      <w:r w:rsidR="000D1214">
        <w:t xml:space="preserve"> visit (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gọi</w:t>
      </w:r>
      <w:proofErr w:type="spellEnd"/>
      <w:r w:rsidR="000D1214">
        <w:t xml:space="preserve"> </w:t>
      </w:r>
      <w:proofErr w:type="spellStart"/>
      <w:r w:rsidR="000D1214">
        <w:t>ngay</w:t>
      </w:r>
      <w:proofErr w:type="spellEnd"/>
      <w:r w:rsidR="000D1214">
        <w:t xml:space="preserve"> </w:t>
      </w:r>
      <w:proofErr w:type="spellStart"/>
      <w:r w:rsidR="000D1214">
        <w:t>sau</w:t>
      </w:r>
      <w:proofErr w:type="spellEnd"/>
      <w:r w:rsidR="000D1214">
        <w:t xml:space="preserve"> </w:t>
      </w:r>
      <w:proofErr w:type="spellStart"/>
      <w:r w:rsidR="000D1214">
        <w:t>khi</w:t>
      </w:r>
      <w:proofErr w:type="spellEnd"/>
      <w:r w:rsidR="000D1214">
        <w:t xml:space="preserve"> </w:t>
      </w:r>
      <w:proofErr w:type="spellStart"/>
      <w:r w:rsidR="000D1214">
        <w:t>nội</w:t>
      </w:r>
      <w:proofErr w:type="spellEnd"/>
      <w:r w:rsidR="000D1214">
        <w:t xml:space="preserve"> dung </w:t>
      </w:r>
      <w:proofErr w:type="spellStart"/>
      <w:r w:rsidR="000D1214">
        <w:t>của</w:t>
      </w:r>
      <w:proofErr w:type="spellEnd"/>
      <w:r w:rsidR="000D1214">
        <w:t xml:space="preserve"> URL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crawl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. </w:t>
      </w:r>
      <w:proofErr w:type="spellStart"/>
      <w:r w:rsidR="000D1214">
        <w:t>Người</w:t>
      </w:r>
      <w:proofErr w:type="spellEnd"/>
      <w:r w:rsidR="000D1214">
        <w:t xml:space="preserve"> </w:t>
      </w:r>
      <w:proofErr w:type="spellStart"/>
      <w:r w:rsidR="000D1214">
        <w:t>dùng</w:t>
      </w:r>
      <w:proofErr w:type="spellEnd"/>
      <w:r w:rsidR="000D1214">
        <w:t xml:space="preserve"> </w:t>
      </w:r>
      <w:proofErr w:type="spellStart"/>
      <w:r w:rsidR="000D1214">
        <w:t>có</w:t>
      </w:r>
      <w:proofErr w:type="spellEnd"/>
      <w:r w:rsidR="000D1214">
        <w:t xml:space="preserve"> </w:t>
      </w:r>
      <w:proofErr w:type="spellStart"/>
      <w:r w:rsidR="000D1214">
        <w:t>thể</w:t>
      </w:r>
      <w:proofErr w:type="spellEnd"/>
      <w:r w:rsidR="000D1214">
        <w:t xml:space="preserve"> </w:t>
      </w:r>
      <w:proofErr w:type="spellStart"/>
      <w:r w:rsidR="000D1214">
        <w:t>dễ</w:t>
      </w:r>
      <w:proofErr w:type="spellEnd"/>
      <w:r w:rsidR="000D1214">
        <w:t xml:space="preserve"> </w:t>
      </w:r>
      <w:proofErr w:type="spellStart"/>
      <w:r w:rsidR="000D1214">
        <w:t>dàng</w:t>
      </w:r>
      <w:proofErr w:type="spellEnd"/>
      <w:r w:rsidR="000D1214">
        <w:t xml:space="preserve"> </w:t>
      </w:r>
      <w:proofErr w:type="spellStart"/>
      <w:r w:rsidR="000D1214">
        <w:t>lấy</w:t>
      </w:r>
      <w:proofErr w:type="spellEnd"/>
      <w:r w:rsidR="000D1214">
        <w:t xml:space="preserve"> </w:t>
      </w:r>
      <w:proofErr w:type="spellStart"/>
      <w:r w:rsidR="000D1214">
        <w:t>các</w:t>
      </w:r>
      <w:proofErr w:type="spellEnd"/>
      <w:r w:rsidR="000D1214">
        <w:t xml:space="preserve"> </w:t>
      </w:r>
      <w:proofErr w:type="spellStart"/>
      <w:r w:rsidR="000D1214">
        <w:t>thông</w:t>
      </w:r>
      <w:proofErr w:type="spellEnd"/>
      <w:r w:rsidR="000D1214">
        <w:t xml:space="preserve"> tin </w:t>
      </w:r>
      <w:proofErr w:type="spellStart"/>
      <w:r w:rsidR="000D1214">
        <w:t>từ</w:t>
      </w:r>
      <w:proofErr w:type="spellEnd"/>
      <w:r w:rsidR="000D1214">
        <w:t xml:space="preserve"> </w:t>
      </w:r>
      <w:proofErr w:type="spellStart"/>
      <w:r w:rsidR="000D1214">
        <w:t>trang</w:t>
      </w:r>
      <w:proofErr w:type="spellEnd"/>
      <w:r w:rsidR="000D1214">
        <w:t xml:space="preserve"> </w:t>
      </w:r>
      <w:proofErr w:type="spellStart"/>
      <w:r w:rsidR="000D1214">
        <w:t>đã</w:t>
      </w:r>
      <w:proofErr w:type="spellEnd"/>
      <w:r w:rsidR="000D1214">
        <w:t xml:space="preserve"> </w:t>
      </w:r>
      <w:proofErr w:type="spellStart"/>
      <w:r w:rsidR="000D1214">
        <w:t>được</w:t>
      </w:r>
      <w:proofErr w:type="spellEnd"/>
      <w:r w:rsidR="000D1214">
        <w:t xml:space="preserve"> </w:t>
      </w:r>
      <w:proofErr w:type="spellStart"/>
      <w:r w:rsidR="000D1214">
        <w:t>tải</w:t>
      </w:r>
      <w:proofErr w:type="spellEnd"/>
      <w:r w:rsidR="000D1214">
        <w:t xml:space="preserve"> </w:t>
      </w:r>
      <w:proofErr w:type="spellStart"/>
      <w:r w:rsidR="000D1214">
        <w:t>xuống</w:t>
      </w:r>
      <w:proofErr w:type="spellEnd"/>
      <w:r w:rsidR="000D1214">
        <w:t xml:space="preserve"> </w:t>
      </w:r>
      <w:proofErr w:type="spellStart"/>
      <w:r w:rsidR="000D1214">
        <w:t>như</w:t>
      </w:r>
      <w:proofErr w:type="spellEnd"/>
      <w:r w:rsidR="000D1214">
        <w:t xml:space="preserve"> </w:t>
      </w:r>
      <w:proofErr w:type="spellStart"/>
      <w:r w:rsidR="000D1214">
        <w:t>url</w:t>
      </w:r>
      <w:proofErr w:type="spellEnd"/>
      <w:r w:rsidR="000D1214">
        <w:t xml:space="preserve">, </w:t>
      </w:r>
      <w:proofErr w:type="spellStart"/>
      <w:r w:rsidR="000D1214">
        <w:t>văn</w:t>
      </w:r>
      <w:proofErr w:type="spellEnd"/>
      <w:r w:rsidR="000D1214">
        <w:t xml:space="preserve"> </w:t>
      </w:r>
      <w:proofErr w:type="spellStart"/>
      <w:r w:rsidR="000D1214">
        <w:t>bản</w:t>
      </w:r>
      <w:proofErr w:type="spellEnd"/>
      <w:r w:rsidR="000D1214">
        <w:t xml:space="preserve">, </w:t>
      </w:r>
      <w:proofErr w:type="spellStart"/>
      <w:r w:rsidR="000D1214">
        <w:t>đường</w:t>
      </w:r>
      <w:proofErr w:type="spellEnd"/>
      <w:r w:rsidR="000D1214">
        <w:t xml:space="preserve"> link, html, …).</w:t>
      </w:r>
    </w:p>
    <w:p w14:paraId="5FACF17D" w14:textId="5E70D956" w:rsidR="0041631A" w:rsidRDefault="000D1214" w:rsidP="0041631A">
      <w:pPr>
        <w:pStyle w:val="ListParagraph"/>
        <w:numPr>
          <w:ilvl w:val="0"/>
          <w:numId w:val="25"/>
        </w:numPr>
      </w:pPr>
      <w:r>
        <w:t xml:space="preserve">Controller class: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seed </w:t>
      </w:r>
      <w:proofErr w:type="spellStart"/>
      <w:r>
        <w:t>của</w:t>
      </w:r>
      <w:proofErr w:type="spellEnd"/>
      <w:r>
        <w:t xml:space="preserve"> crawler,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crawl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song </w:t>
      </w:r>
      <w:proofErr w:type="spellStart"/>
      <w:r>
        <w:t>song</w:t>
      </w:r>
      <w:proofErr w:type="spellEnd"/>
      <w:r>
        <w:t>.</w:t>
      </w:r>
    </w:p>
    <w:p w14:paraId="0E1D88AB" w14:textId="77777777" w:rsidR="0041631A" w:rsidRPr="00A54093" w:rsidRDefault="0041631A" w:rsidP="00A54093"/>
    <w:p w14:paraId="46D6CBE7" w14:textId="4B796F1C" w:rsidR="001D2014" w:rsidRDefault="001D2014" w:rsidP="002573F3">
      <w:pPr>
        <w:pStyle w:val="Heading1"/>
      </w:pPr>
      <w:bookmarkStart w:id="34" w:name="_Toc43809853"/>
      <w:r>
        <w:t>XÁC ĐỊNH YÊU CẦU BÀI TOÁN</w:t>
      </w:r>
      <w:bookmarkEnd w:id="34"/>
    </w:p>
    <w:p w14:paraId="0CA857F9" w14:textId="2A4E9707" w:rsidR="00CB65D6" w:rsidRDefault="00CB65D6" w:rsidP="002573F3">
      <w:pPr>
        <w:pStyle w:val="Heading2"/>
      </w:pPr>
      <w:bookmarkStart w:id="35" w:name="_Toc43809854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bookmarkEnd w:id="35"/>
      <w:proofErr w:type="spellEnd"/>
    </w:p>
    <w:p w14:paraId="2404B8C4" w14:textId="0F078896" w:rsidR="000D1214" w:rsidRDefault="00C60320" w:rsidP="000D1214"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. Khi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;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rối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332335B4" w14:textId="68D01ABF" w:rsidR="00504B78" w:rsidRPr="000D1214" w:rsidRDefault="00C60320" w:rsidP="000D1214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153F5ECC" w14:textId="0740E118" w:rsidR="00CB65D6" w:rsidRDefault="00CB65D6" w:rsidP="002573F3">
      <w:pPr>
        <w:pStyle w:val="Heading2"/>
      </w:pPr>
      <w:bookmarkStart w:id="36" w:name="_Toc43809855"/>
      <w:proofErr w:type="spellStart"/>
      <w:r>
        <w:lastRenderedPageBreak/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bookmarkEnd w:id="36"/>
      <w:proofErr w:type="spellEnd"/>
    </w:p>
    <w:p w14:paraId="5F080C57" w14:textId="24303B04" w:rsidR="00C60320" w:rsidRDefault="00504B78" w:rsidP="00504B78">
      <w:pPr>
        <w:pStyle w:val="Heading3"/>
      </w:pP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954C777" w14:textId="2638AA8E" w:rsidR="00504B78" w:rsidRDefault="00504B78" w:rsidP="00504B78">
      <w:r>
        <w:rPr>
          <w:noProof/>
        </w:rPr>
        <w:drawing>
          <wp:inline distT="0" distB="0" distL="0" distR="0" wp14:anchorId="4B0883E7" wp14:editId="20B9168D">
            <wp:extent cx="5210175" cy="3048000"/>
            <wp:effectExtent l="0" t="0" r="9525" b="0"/>
            <wp:docPr id="1013" name="Picture 1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753" w14:textId="77777777" w:rsidR="00504B78" w:rsidRPr="00504B78" w:rsidRDefault="00504B78" w:rsidP="00504B78"/>
    <w:p w14:paraId="16D949E8" w14:textId="77777777" w:rsidR="00504B78" w:rsidRPr="00504B78" w:rsidRDefault="00504B78" w:rsidP="00504B78"/>
    <w:p w14:paraId="24AD3E2D" w14:textId="609A1701" w:rsidR="00CB65D6" w:rsidRDefault="00CB65D6" w:rsidP="002573F3">
      <w:pPr>
        <w:pStyle w:val="Heading2"/>
      </w:pPr>
      <w:bookmarkStart w:id="37" w:name="_Toc43809856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bookmarkEnd w:id="37"/>
      <w:proofErr w:type="spellEnd"/>
    </w:p>
    <w:p w14:paraId="12715D4E" w14:textId="06DAC492" w:rsidR="00504B78" w:rsidRDefault="00504B78" w:rsidP="00504B78">
      <w:pPr>
        <w:pStyle w:val="Heading3"/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actor</w:t>
      </w:r>
    </w:p>
    <w:p w14:paraId="11B3B8EF" w14:textId="77138987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Guest: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438FE5DF" w14:textId="3B4D1626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Employer: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14:paraId="175783BA" w14:textId="5769A665" w:rsidR="00504B78" w:rsidRDefault="00504B78" w:rsidP="00504B78">
      <w:pPr>
        <w:pStyle w:val="ListParagraph"/>
        <w:numPr>
          <w:ilvl w:val="0"/>
          <w:numId w:val="27"/>
        </w:numPr>
      </w:pPr>
      <w:r>
        <w:t xml:space="preserve">Candidate: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,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0B214D15" w14:textId="567FD927" w:rsidR="00504B78" w:rsidRDefault="00504B78" w:rsidP="00504B78">
      <w:pPr>
        <w:pStyle w:val="Heading3"/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use case</w:t>
      </w:r>
    </w:p>
    <w:p w14:paraId="01BA9193" w14:textId="023F36FD" w:rsidR="00504B78" w:rsidRDefault="00504B78" w:rsidP="00504B78">
      <w:pPr>
        <w:pStyle w:val="Heading3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</w:p>
    <w:p w14:paraId="4E2D4726" w14:textId="77777777" w:rsidR="00504B78" w:rsidRPr="00504B78" w:rsidRDefault="00504B78" w:rsidP="00504B78"/>
    <w:p w14:paraId="398008C5" w14:textId="0C60D4EF" w:rsidR="00956056" w:rsidRDefault="00956056" w:rsidP="002573F3">
      <w:pPr>
        <w:pStyle w:val="Heading1"/>
      </w:pPr>
      <w:bookmarkStart w:id="38" w:name="_Toc43809857"/>
      <w:r>
        <w:lastRenderedPageBreak/>
        <w:t>THIẾT KẾ PHẦN MỀM</w:t>
      </w:r>
      <w:bookmarkEnd w:id="38"/>
    </w:p>
    <w:p w14:paraId="79D58779" w14:textId="67C9D18C" w:rsidR="00CB65D6" w:rsidRDefault="00CB65D6" w:rsidP="002573F3">
      <w:pPr>
        <w:pStyle w:val="Heading2"/>
      </w:pPr>
      <w:bookmarkStart w:id="39" w:name="_Toc43809858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bookmarkEnd w:id="39"/>
      <w:proofErr w:type="spellEnd"/>
    </w:p>
    <w:p w14:paraId="4478C90B" w14:textId="0E62FEE9" w:rsidR="00CB65D6" w:rsidRDefault="00CB65D6" w:rsidP="002573F3">
      <w:pPr>
        <w:pStyle w:val="Heading3"/>
      </w:pPr>
      <w:bookmarkStart w:id="40" w:name="_Toc43809859"/>
      <w:r>
        <w:t>Front-end</w:t>
      </w:r>
      <w:bookmarkEnd w:id="40"/>
    </w:p>
    <w:p w14:paraId="06D9E446" w14:textId="6EE0076F" w:rsidR="00CB65D6" w:rsidRDefault="00CB65D6" w:rsidP="002573F3">
      <w:pPr>
        <w:pStyle w:val="Heading3"/>
      </w:pPr>
      <w:bookmarkStart w:id="41" w:name="_Toc43809860"/>
      <w:r>
        <w:t>Server Rest</w:t>
      </w:r>
      <w:bookmarkEnd w:id="41"/>
    </w:p>
    <w:p w14:paraId="238A261C" w14:textId="7F0FA6F7" w:rsidR="00CB65D6" w:rsidRDefault="00CB65D6" w:rsidP="002573F3">
      <w:pPr>
        <w:pStyle w:val="Heading2"/>
      </w:pPr>
      <w:bookmarkStart w:id="42" w:name="_Toc43809861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42"/>
      <w:proofErr w:type="spellEnd"/>
    </w:p>
    <w:p w14:paraId="16854CFE" w14:textId="051124D2" w:rsidR="00CB65D6" w:rsidRDefault="00CB65D6" w:rsidP="002573F3">
      <w:pPr>
        <w:pStyle w:val="Heading3"/>
      </w:pPr>
      <w:bookmarkStart w:id="43" w:name="_Toc43809862"/>
      <w:r>
        <w:t>Database schema</w:t>
      </w:r>
      <w:bookmarkEnd w:id="43"/>
    </w:p>
    <w:p w14:paraId="7DBE4B00" w14:textId="00A826D7" w:rsidR="00CB65D6" w:rsidRDefault="00CB65D6" w:rsidP="002573F3">
      <w:pPr>
        <w:pStyle w:val="Heading3"/>
      </w:pPr>
      <w:bookmarkStart w:id="44" w:name="_Toc43809863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bookmarkEnd w:id="44"/>
      <w:proofErr w:type="spellEnd"/>
    </w:p>
    <w:p w14:paraId="5DCEFCA4" w14:textId="56854BC9" w:rsidR="00CB65D6" w:rsidRDefault="00CB65D6" w:rsidP="002573F3">
      <w:pPr>
        <w:pStyle w:val="Heading2"/>
      </w:pPr>
      <w:bookmarkStart w:id="45" w:name="_Toc43809864"/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bookmarkEnd w:id="45"/>
      <w:proofErr w:type="spellEnd"/>
    </w:p>
    <w:p w14:paraId="52B940ED" w14:textId="27FC94F2" w:rsidR="00871803" w:rsidRDefault="00871803" w:rsidP="002573F3"/>
    <w:p w14:paraId="1FEAE161" w14:textId="77777777" w:rsidR="00871803" w:rsidRPr="00871803" w:rsidRDefault="00871803" w:rsidP="002573F3"/>
    <w:p w14:paraId="105F6A0B" w14:textId="10D51B6F" w:rsidR="00956056" w:rsidRDefault="00956056" w:rsidP="002573F3">
      <w:pPr>
        <w:pStyle w:val="Heading1"/>
      </w:pPr>
      <w:bookmarkStart w:id="46" w:name="_Toc43809865"/>
      <w:r>
        <w:lastRenderedPageBreak/>
        <w:t>THIẾT KẾ GIAO DIỆN</w:t>
      </w:r>
      <w:bookmarkEnd w:id="46"/>
    </w:p>
    <w:p w14:paraId="5A8A38F4" w14:textId="75834D26" w:rsidR="00871803" w:rsidRDefault="00871803" w:rsidP="002573F3">
      <w:pPr>
        <w:pStyle w:val="Heading2"/>
      </w:pPr>
      <w:bookmarkStart w:id="47" w:name="_Toc43809866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bookmarkEnd w:id="47"/>
      <w:proofErr w:type="spellEnd"/>
    </w:p>
    <w:p w14:paraId="493397C0" w14:textId="27C79443" w:rsidR="00871803" w:rsidRDefault="00871803" w:rsidP="002573F3">
      <w:pPr>
        <w:pStyle w:val="Heading2"/>
      </w:pPr>
      <w:bookmarkStart w:id="48" w:name="_Toc43809867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viên</w:t>
      </w:r>
      <w:bookmarkEnd w:id="48"/>
      <w:proofErr w:type="spellEnd"/>
    </w:p>
    <w:p w14:paraId="2E8F845D" w14:textId="7EEC93BB" w:rsidR="00871803" w:rsidRDefault="00871803" w:rsidP="002573F3">
      <w:pPr>
        <w:pStyle w:val="Heading2"/>
      </w:pPr>
      <w:bookmarkStart w:id="49" w:name="_Toc43809868"/>
      <w:r>
        <w:t xml:space="preserve">Screen flow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admin</w:t>
      </w:r>
      <w:bookmarkEnd w:id="49"/>
    </w:p>
    <w:p w14:paraId="54EC651E" w14:textId="74ED8EF7" w:rsidR="00871803" w:rsidRPr="00871803" w:rsidRDefault="00871803" w:rsidP="002573F3">
      <w:pPr>
        <w:pStyle w:val="Heading2"/>
      </w:pPr>
      <w:bookmarkStart w:id="50" w:name="_Toc43809869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bookmarkEnd w:id="50"/>
      <w:proofErr w:type="spellEnd"/>
    </w:p>
    <w:p w14:paraId="32D5D72D" w14:textId="5892949D" w:rsidR="00956056" w:rsidRDefault="00956056" w:rsidP="002573F3">
      <w:pPr>
        <w:pStyle w:val="Heading1"/>
      </w:pPr>
      <w:bookmarkStart w:id="51" w:name="_Toc43809870"/>
      <w:r>
        <w:t>KẾT QUẢ SO SÁNH, THỰC NGHIỆM, PHÂN TÍCH</w:t>
      </w:r>
      <w:bookmarkEnd w:id="51"/>
    </w:p>
    <w:p w14:paraId="0A5C20AF" w14:textId="5B198C5D" w:rsidR="00871803" w:rsidRDefault="00871803" w:rsidP="002573F3">
      <w:pPr>
        <w:pStyle w:val="Heading2"/>
      </w:pPr>
      <w:bookmarkStart w:id="52" w:name="_Toc43809871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back-end</w:t>
      </w:r>
      <w:bookmarkEnd w:id="52"/>
    </w:p>
    <w:p w14:paraId="7E2ABFB2" w14:textId="39C1683C" w:rsidR="00871803" w:rsidRPr="00871803" w:rsidRDefault="00871803" w:rsidP="002573F3">
      <w:pPr>
        <w:pStyle w:val="Heading2"/>
      </w:pPr>
      <w:bookmarkStart w:id="53" w:name="_Toc43809872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front-end</w:t>
      </w:r>
      <w:bookmarkEnd w:id="53"/>
    </w:p>
    <w:p w14:paraId="05249F4C" w14:textId="4BC8955F" w:rsidR="00956056" w:rsidRDefault="00956056" w:rsidP="002573F3">
      <w:pPr>
        <w:pStyle w:val="Heading1"/>
      </w:pPr>
      <w:bookmarkStart w:id="54" w:name="_Toc43809873"/>
      <w:r>
        <w:t>KẾT LUẬN VÀ HƯỚNG PHÁT TRIỂN</w:t>
      </w:r>
      <w:bookmarkEnd w:id="54"/>
    </w:p>
    <w:p w14:paraId="6917339A" w14:textId="1662EBBE" w:rsidR="00871803" w:rsidRDefault="00871803" w:rsidP="002573F3">
      <w:pPr>
        <w:pStyle w:val="Heading2"/>
      </w:pPr>
      <w:bookmarkStart w:id="55" w:name="_Toc43809874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bookmarkEnd w:id="55"/>
      <w:proofErr w:type="spellEnd"/>
    </w:p>
    <w:p w14:paraId="6BFA8354" w14:textId="0CAA6E32" w:rsidR="00871803" w:rsidRDefault="00871803" w:rsidP="002573F3">
      <w:pPr>
        <w:pStyle w:val="Heading2"/>
      </w:pPr>
      <w:bookmarkStart w:id="56" w:name="_Toc43809875"/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56"/>
      <w:proofErr w:type="spellEnd"/>
    </w:p>
    <w:p w14:paraId="01521CEE" w14:textId="6D55CB3A" w:rsidR="00871803" w:rsidRPr="00871803" w:rsidRDefault="00871803" w:rsidP="002573F3">
      <w:pPr>
        <w:pStyle w:val="Heading2"/>
      </w:pPr>
      <w:bookmarkStart w:id="57" w:name="_Toc43809876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57"/>
      <w:proofErr w:type="spellEnd"/>
    </w:p>
    <w:p w14:paraId="16BE5800" w14:textId="0F625A3F" w:rsidR="00956056" w:rsidRDefault="00956056" w:rsidP="002573F3">
      <w:pPr>
        <w:pStyle w:val="Heading1"/>
        <w:numPr>
          <w:ilvl w:val="0"/>
          <w:numId w:val="0"/>
        </w:numPr>
      </w:pPr>
      <w:bookmarkStart w:id="58" w:name="_Toc43809877"/>
      <w:r>
        <w:t>TÀI LIỆU THAM KHẢO</w:t>
      </w:r>
      <w:bookmarkEnd w:id="58"/>
    </w:p>
    <w:p w14:paraId="4B2CE533" w14:textId="1FD17606" w:rsidR="00871803" w:rsidRDefault="00871803" w:rsidP="002573F3">
      <w:pPr>
        <w:pStyle w:val="Heading2"/>
        <w:numPr>
          <w:ilvl w:val="0"/>
          <w:numId w:val="0"/>
        </w:numPr>
      </w:pPr>
      <w:bookmarkStart w:id="59" w:name="_Toc43809878"/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>:</w:t>
      </w:r>
      <w:bookmarkEnd w:id="59"/>
    </w:p>
    <w:p w14:paraId="20535038" w14:textId="41A99301" w:rsidR="00871803" w:rsidRPr="00871803" w:rsidRDefault="00871803" w:rsidP="002573F3">
      <w:pPr>
        <w:pStyle w:val="Heading2"/>
        <w:numPr>
          <w:ilvl w:val="0"/>
          <w:numId w:val="0"/>
        </w:numPr>
      </w:pPr>
      <w:bookmarkStart w:id="60" w:name="_Toc43809879"/>
      <w:proofErr w:type="spellStart"/>
      <w:r>
        <w:t>Tiếng</w:t>
      </w:r>
      <w:proofErr w:type="spellEnd"/>
      <w:r>
        <w:t xml:space="preserve"> Anh:</w:t>
      </w:r>
      <w:bookmarkEnd w:id="60"/>
    </w:p>
    <w:p w14:paraId="5E42C238" w14:textId="07375B33" w:rsidR="00956056" w:rsidRPr="00956056" w:rsidRDefault="00956056" w:rsidP="002573F3">
      <w:pPr>
        <w:pStyle w:val="Heading1"/>
        <w:numPr>
          <w:ilvl w:val="0"/>
          <w:numId w:val="0"/>
        </w:numPr>
        <w:ind w:left="360" w:hanging="360"/>
      </w:pPr>
      <w:bookmarkStart w:id="61" w:name="_Toc43809880"/>
      <w:r>
        <w:t>PHỤ LỤC</w:t>
      </w:r>
      <w:bookmarkEnd w:id="61"/>
    </w:p>
    <w:p w14:paraId="1B194EB0" w14:textId="6854E665" w:rsidR="001D2014" w:rsidRPr="001D2014" w:rsidRDefault="001D2014" w:rsidP="001D2014"/>
    <w:p w14:paraId="2C02A05E" w14:textId="77777777" w:rsidR="001D2014" w:rsidRPr="001D2014" w:rsidRDefault="001D2014" w:rsidP="001D2014"/>
    <w:p w14:paraId="4270E5EF" w14:textId="226DD84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3F5B83C" w14:textId="54A98F7E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7F2B7BD" w14:textId="057F86FC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86A234E" w14:textId="6AD90B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A7891A" w14:textId="6D43703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F3458DA" w14:textId="264174A5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824A26D" w14:textId="70780A2F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82B9E11" w14:textId="4C5BC8B8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8300CD0" w14:textId="66687CD3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51898ED5" w14:textId="2539559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395AEB8" w14:textId="405C7E0B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75C447D" w14:textId="69BC36B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748CEDDD" w14:textId="5D8E2521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313347EB" w14:textId="175ACF8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11D90B26" w14:textId="4E8D69C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221EC664" w14:textId="11ADA36D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D634FCF" w14:textId="75F98F6A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01FFBFD6" w14:textId="4B6F1EA0" w:rsidR="00C224B6" w:rsidRDefault="00C224B6" w:rsidP="00C224B6">
      <w:pPr>
        <w:tabs>
          <w:tab w:val="left" w:leader="dot" w:pos="8910"/>
        </w:tabs>
        <w:spacing w:line="24" w:lineRule="atLeast"/>
        <w:rPr>
          <w:rFonts w:cs="Times New Roman"/>
          <w:b/>
          <w:bCs/>
          <w:sz w:val="32"/>
          <w:szCs w:val="32"/>
        </w:rPr>
      </w:pPr>
    </w:p>
    <w:p w14:paraId="4A37230A" w14:textId="77777777" w:rsidR="00C224B6" w:rsidRPr="001C012A" w:rsidRDefault="00C224B6" w:rsidP="00C224B6">
      <w:pPr>
        <w:tabs>
          <w:tab w:val="left" w:leader="dot" w:pos="8910"/>
        </w:tabs>
        <w:spacing w:line="24" w:lineRule="atLeast"/>
        <w:jc w:val="center"/>
        <w:rPr>
          <w:rFonts w:cs="Times New Roman"/>
          <w:b/>
          <w:bCs/>
          <w:sz w:val="32"/>
          <w:szCs w:val="32"/>
        </w:rPr>
      </w:pPr>
    </w:p>
    <w:sectPr w:rsidR="00C224B6" w:rsidRPr="001C012A" w:rsidSect="008120EA">
      <w:pgSz w:w="12240" w:h="15840"/>
      <w:pgMar w:top="1701" w:right="1134" w:bottom="1985" w:left="1985" w:header="1134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0AA62B" w14:textId="77777777" w:rsidR="005D3B88" w:rsidRDefault="005D3B88" w:rsidP="00C224B6">
      <w:pPr>
        <w:spacing w:after="0" w:line="240" w:lineRule="auto"/>
      </w:pPr>
      <w:r>
        <w:separator/>
      </w:r>
    </w:p>
  </w:endnote>
  <w:endnote w:type="continuationSeparator" w:id="0">
    <w:p w14:paraId="7284ADBD" w14:textId="77777777" w:rsidR="005D3B88" w:rsidRDefault="005D3B88" w:rsidP="00C22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01353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C5E04" w14:textId="67A1DADD" w:rsidR="00C60320" w:rsidRDefault="00C603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4C00F0" w14:textId="77777777" w:rsidR="00C60320" w:rsidRDefault="00C603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66248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7DC038" w14:textId="173EF0FA" w:rsidR="00C60320" w:rsidRDefault="00C603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C64A85" w14:textId="77777777" w:rsidR="00C60320" w:rsidRDefault="00C603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8E2BC" w14:textId="77777777" w:rsidR="005D3B88" w:rsidRDefault="005D3B88" w:rsidP="00C224B6">
      <w:pPr>
        <w:spacing w:after="0" w:line="240" w:lineRule="auto"/>
      </w:pPr>
      <w:r>
        <w:separator/>
      </w:r>
    </w:p>
  </w:footnote>
  <w:footnote w:type="continuationSeparator" w:id="0">
    <w:p w14:paraId="5990E20C" w14:textId="77777777" w:rsidR="005D3B88" w:rsidRDefault="005D3B88" w:rsidP="00C22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A00B8" w14:textId="77777777" w:rsidR="00C60320" w:rsidRDefault="00C603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8807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E697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5EDD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D67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64B9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A82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18F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D3C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B6C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961E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3465F"/>
    <w:multiLevelType w:val="hybridMultilevel"/>
    <w:tmpl w:val="F8E4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FD29E0"/>
    <w:multiLevelType w:val="hybridMultilevel"/>
    <w:tmpl w:val="64B4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A6042"/>
    <w:multiLevelType w:val="multilevel"/>
    <w:tmpl w:val="F4B8DB5A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1.%2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02B7A2F"/>
    <w:multiLevelType w:val="hybridMultilevel"/>
    <w:tmpl w:val="6E62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C76924"/>
    <w:multiLevelType w:val="hybridMultilevel"/>
    <w:tmpl w:val="C680C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D1237D"/>
    <w:multiLevelType w:val="hybridMultilevel"/>
    <w:tmpl w:val="56CEB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A6830"/>
    <w:multiLevelType w:val="hybridMultilevel"/>
    <w:tmpl w:val="94EC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1771E2"/>
    <w:multiLevelType w:val="hybridMultilevel"/>
    <w:tmpl w:val="7EB8C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060933"/>
    <w:multiLevelType w:val="multilevel"/>
    <w:tmpl w:val="52C257C2"/>
    <w:lvl w:ilvl="0">
      <w:start w:val="1"/>
      <w:numFmt w:val="decimal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4DFF673B"/>
    <w:multiLevelType w:val="hybridMultilevel"/>
    <w:tmpl w:val="1C6C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1C4FB9"/>
    <w:multiLevelType w:val="hybridMultilevel"/>
    <w:tmpl w:val="49AA6672"/>
    <w:lvl w:ilvl="0" w:tplc="8982BB7A">
      <w:start w:val="1"/>
      <w:numFmt w:val="bullet"/>
      <w:lvlText w:val="-"/>
      <w:lvlJc w:val="left"/>
      <w:pPr>
        <w:ind w:left="720" w:hanging="360"/>
      </w:pPr>
      <w:rPr>
        <w:rFonts w:ascii="TimesNewRomanPSMT" w:eastAsiaTheme="minorHAnsi" w:hAnsi="TimesNewRomanPSMT" w:cstheme="minorBidi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1373B"/>
    <w:multiLevelType w:val="hybridMultilevel"/>
    <w:tmpl w:val="3B08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5C1C3C"/>
    <w:multiLevelType w:val="multilevel"/>
    <w:tmpl w:val="2E8E5E02"/>
    <w:lvl w:ilvl="0">
      <w:start w:val="1"/>
      <w:numFmt w:val="decimal"/>
      <w:pStyle w:val="Heading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3E27191"/>
    <w:multiLevelType w:val="hybridMultilevel"/>
    <w:tmpl w:val="430EE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01F1C"/>
    <w:multiLevelType w:val="hybridMultilevel"/>
    <w:tmpl w:val="4342A2EA"/>
    <w:lvl w:ilvl="0" w:tplc="7C74D48E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8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13"/>
  </w:num>
  <w:num w:numId="18">
    <w:abstractNumId w:val="11"/>
  </w:num>
  <w:num w:numId="19">
    <w:abstractNumId w:val="15"/>
  </w:num>
  <w:num w:numId="20">
    <w:abstractNumId w:val="14"/>
  </w:num>
  <w:num w:numId="21">
    <w:abstractNumId w:val="23"/>
  </w:num>
  <w:num w:numId="22">
    <w:abstractNumId w:val="10"/>
  </w:num>
  <w:num w:numId="23">
    <w:abstractNumId w:val="21"/>
  </w:num>
  <w:num w:numId="24">
    <w:abstractNumId w:val="19"/>
  </w:num>
  <w:num w:numId="25">
    <w:abstractNumId w:val="17"/>
  </w:num>
  <w:num w:numId="26">
    <w:abstractNumId w:val="16"/>
  </w:num>
  <w:num w:numId="27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ran Phuong Nam">
    <w15:presenceInfo w15:providerId="Windows Live" w15:userId="9176242b737bc4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DC6"/>
    <w:rsid w:val="00083BE6"/>
    <w:rsid w:val="000D1214"/>
    <w:rsid w:val="0017494E"/>
    <w:rsid w:val="001B4D75"/>
    <w:rsid w:val="001C012A"/>
    <w:rsid w:val="001D2014"/>
    <w:rsid w:val="0024678F"/>
    <w:rsid w:val="002532B3"/>
    <w:rsid w:val="002573F3"/>
    <w:rsid w:val="00267223"/>
    <w:rsid w:val="002A41D2"/>
    <w:rsid w:val="002A4C3F"/>
    <w:rsid w:val="002B0D33"/>
    <w:rsid w:val="002D6775"/>
    <w:rsid w:val="00321E85"/>
    <w:rsid w:val="00327BCD"/>
    <w:rsid w:val="003422A3"/>
    <w:rsid w:val="003B3FE0"/>
    <w:rsid w:val="0041631A"/>
    <w:rsid w:val="00417D1C"/>
    <w:rsid w:val="00434F01"/>
    <w:rsid w:val="00495DE1"/>
    <w:rsid w:val="004E3556"/>
    <w:rsid w:val="0050367E"/>
    <w:rsid w:val="00504B78"/>
    <w:rsid w:val="00536191"/>
    <w:rsid w:val="00581AB9"/>
    <w:rsid w:val="005D3B88"/>
    <w:rsid w:val="006034BA"/>
    <w:rsid w:val="006F615B"/>
    <w:rsid w:val="00710A17"/>
    <w:rsid w:val="00773B99"/>
    <w:rsid w:val="007B43A7"/>
    <w:rsid w:val="00801D2B"/>
    <w:rsid w:val="008120EA"/>
    <w:rsid w:val="00812D13"/>
    <w:rsid w:val="00862178"/>
    <w:rsid w:val="00871803"/>
    <w:rsid w:val="008C16D3"/>
    <w:rsid w:val="00912DB6"/>
    <w:rsid w:val="00956056"/>
    <w:rsid w:val="00A11A3C"/>
    <w:rsid w:val="00A3290E"/>
    <w:rsid w:val="00A54093"/>
    <w:rsid w:val="00A855B4"/>
    <w:rsid w:val="00A85F28"/>
    <w:rsid w:val="00AC081C"/>
    <w:rsid w:val="00AC43EC"/>
    <w:rsid w:val="00B3718A"/>
    <w:rsid w:val="00B83455"/>
    <w:rsid w:val="00BB034F"/>
    <w:rsid w:val="00BB56CE"/>
    <w:rsid w:val="00BC07D8"/>
    <w:rsid w:val="00C224B6"/>
    <w:rsid w:val="00C351CD"/>
    <w:rsid w:val="00C60320"/>
    <w:rsid w:val="00C8359D"/>
    <w:rsid w:val="00CA07FD"/>
    <w:rsid w:val="00CB65D6"/>
    <w:rsid w:val="00CC1B5C"/>
    <w:rsid w:val="00D01BE4"/>
    <w:rsid w:val="00D472E5"/>
    <w:rsid w:val="00D53C90"/>
    <w:rsid w:val="00DC55B9"/>
    <w:rsid w:val="00E21CB2"/>
    <w:rsid w:val="00E227D5"/>
    <w:rsid w:val="00E63F31"/>
    <w:rsid w:val="00E9156D"/>
    <w:rsid w:val="00E94DC6"/>
    <w:rsid w:val="00EA544D"/>
    <w:rsid w:val="00ED225A"/>
    <w:rsid w:val="00F91DAC"/>
    <w:rsid w:val="00FF0323"/>
    <w:rsid w:val="00FF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BA2FE"/>
  <w15:chartTrackingRefBased/>
  <w15:docId w15:val="{689DBE6B-4466-4D6C-A4C6-62AD045C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178"/>
    <w:pPr>
      <w:spacing w:line="360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056"/>
    <w:pPr>
      <w:keepNext/>
      <w:keepLines/>
      <w:numPr>
        <w:numId w:val="1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E5"/>
    <w:pPr>
      <w:keepNext/>
      <w:keepLines/>
      <w:numPr>
        <w:ilvl w:val="1"/>
        <w:numId w:val="16"/>
      </w:numPr>
      <w:spacing w:before="40" w:after="0"/>
      <w:ind w:left="36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72E5"/>
    <w:pPr>
      <w:keepNext/>
      <w:keepLines/>
      <w:numPr>
        <w:ilvl w:val="2"/>
        <w:numId w:val="16"/>
      </w:numPr>
      <w:spacing w:before="40" w:after="0"/>
      <w:ind w:left="360"/>
      <w:outlineLvl w:val="2"/>
    </w:pPr>
    <w:rPr>
      <w:rFonts w:eastAsiaTheme="majorEastAsia" w:cstheme="majorBidi"/>
      <w:i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544D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6056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24B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4B6"/>
  </w:style>
  <w:style w:type="paragraph" w:styleId="Footer">
    <w:name w:val="footer"/>
    <w:basedOn w:val="Normal"/>
    <w:link w:val="FooterChar"/>
    <w:uiPriority w:val="99"/>
    <w:unhideWhenUsed/>
    <w:rsid w:val="00C224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4B6"/>
  </w:style>
  <w:style w:type="paragraph" w:styleId="TOC1">
    <w:name w:val="toc 1"/>
    <w:basedOn w:val="Normal"/>
    <w:next w:val="Normal"/>
    <w:autoRedefine/>
    <w:uiPriority w:val="39"/>
    <w:unhideWhenUsed/>
    <w:rsid w:val="002532B3"/>
    <w:pPr>
      <w:tabs>
        <w:tab w:val="right" w:leader="dot" w:pos="9111"/>
      </w:tabs>
      <w:spacing w:after="100"/>
    </w:pPr>
    <w:rPr>
      <w:rFonts w:cs="Times New Roman"/>
      <w:noProof/>
      <w:szCs w:val="26"/>
    </w:rPr>
  </w:style>
  <w:style w:type="character" w:styleId="Hyperlink">
    <w:name w:val="Hyperlink"/>
    <w:basedOn w:val="DefaultParagraphFont"/>
    <w:uiPriority w:val="99"/>
    <w:unhideWhenUsed/>
    <w:rsid w:val="00417D1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0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2E5"/>
    <w:rPr>
      <w:rFonts w:ascii="Times New Roman" w:eastAsiaTheme="majorEastAsia" w:hAnsi="Times New Roman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60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472E5"/>
    <w:rPr>
      <w:rFonts w:ascii="Times New Roman" w:eastAsiaTheme="majorEastAsia" w:hAnsi="Times New Roman" w:cstheme="majorBidi"/>
      <w:i/>
      <w:sz w:val="28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083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3BE6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B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81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25DF4-1336-498C-9AE6-85344CE22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30</Pages>
  <Words>3444</Words>
  <Characters>19631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Phuong Nam</dc:creator>
  <cp:keywords/>
  <dc:description/>
  <cp:lastModifiedBy>Tran Phuong Nam</cp:lastModifiedBy>
  <cp:revision>30</cp:revision>
  <dcterms:created xsi:type="dcterms:W3CDTF">2020-06-19T14:51:00Z</dcterms:created>
  <dcterms:modified xsi:type="dcterms:W3CDTF">2020-06-25T10:08:00Z</dcterms:modified>
</cp:coreProperties>
</file>